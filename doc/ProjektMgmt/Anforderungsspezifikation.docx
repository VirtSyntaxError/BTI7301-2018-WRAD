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10" w:type="dxa"/>
          <w:right w:w="10" w:type="dxa"/>
        </w:tblCellMar>
        <w:tblLook w:val="0000" w:firstRow="0" w:lastRow="0" w:firstColumn="0" w:lastColumn="0" w:noHBand="0" w:noVBand="0"/>
      </w:tblPr>
      <w:tblGrid>
        <w:gridCol w:w="8392"/>
      </w:tblGrid>
      <w:tr w:rsidR="00B165C1" w14:paraId="2ABA32E3" w14:textId="77777777" w:rsidTr="00AD3B4D">
        <w:trPr>
          <w:trHeight w:hRule="exact" w:val="5670"/>
        </w:trPr>
        <w:tc>
          <w:tcPr>
            <w:tcW w:w="8392" w:type="dxa"/>
            <w:tcBorders>
              <w:top w:val="single" w:sz="48" w:space="0" w:color="697D91"/>
              <w:bottom w:val="single" w:sz="48" w:space="0" w:color="697D91"/>
            </w:tcBorders>
            <w:shd w:val="clear" w:color="auto" w:fill="FFFFFF"/>
            <w:tcMar>
              <w:top w:w="0" w:type="dxa"/>
              <w:left w:w="0" w:type="dxa"/>
              <w:bottom w:w="0" w:type="dxa"/>
              <w:right w:w="0" w:type="dxa"/>
            </w:tcMar>
          </w:tcPr>
          <w:p w14:paraId="5FC52F73" w14:textId="2A66A5FE" w:rsidR="00B165C1" w:rsidRDefault="00D84048" w:rsidP="00AD3B4D">
            <w:pPr>
              <w:pStyle w:val="Title"/>
            </w:pPr>
            <w:r>
              <w:rPr>
                <w:noProof/>
              </w:rPr>
              <w:drawing>
                <wp:anchor distT="0" distB="0" distL="114300" distR="114300" simplePos="0" relativeHeight="251658240" behindDoc="0" locked="0" layoutInCell="1" allowOverlap="1" wp14:anchorId="0D60A668" wp14:editId="4430F89F">
                  <wp:simplePos x="0" y="0"/>
                  <wp:positionH relativeFrom="column">
                    <wp:posOffset>1056916</wp:posOffset>
                  </wp:positionH>
                  <wp:positionV relativeFrom="paragraph">
                    <wp:posOffset>262310</wp:posOffset>
                  </wp:positionV>
                  <wp:extent cx="3077210" cy="2751455"/>
                  <wp:effectExtent l="0" t="0" r="0" b="0"/>
                  <wp:wrapSquare wrapText="bothSides"/>
                  <wp:docPr id="7" name="Picture 7" descr="identity management act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ty management active direct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7210" cy="275145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165C1" w14:paraId="15F83DA4" w14:textId="77777777" w:rsidTr="00AD3B4D">
        <w:trPr>
          <w:trHeight w:hRule="exact" w:val="6226"/>
        </w:trPr>
        <w:tc>
          <w:tcPr>
            <w:tcW w:w="8392" w:type="dxa"/>
            <w:tcBorders>
              <w:top w:val="single" w:sz="48" w:space="0" w:color="697D91"/>
            </w:tcBorders>
            <w:shd w:val="clear" w:color="auto" w:fill="FFFFFF"/>
            <w:tcMar>
              <w:top w:w="284" w:type="dxa"/>
              <w:left w:w="0" w:type="dxa"/>
              <w:bottom w:w="0" w:type="dxa"/>
              <w:right w:w="0" w:type="dxa"/>
            </w:tcMar>
          </w:tcPr>
          <w:p w14:paraId="443EEC5B" w14:textId="77777777" w:rsidR="00B165C1" w:rsidRDefault="00B165C1" w:rsidP="00B165C1">
            <w:pPr>
              <w:spacing w:line="240" w:lineRule="auto"/>
              <w:rPr>
                <w:sz w:val="48"/>
                <w:szCs w:val="48"/>
              </w:rPr>
            </w:pPr>
            <w:r w:rsidRPr="00B165C1">
              <w:rPr>
                <w:sz w:val="48"/>
                <w:szCs w:val="48"/>
              </w:rPr>
              <w:t xml:space="preserve">Anforderungsspezifikation </w:t>
            </w:r>
          </w:p>
          <w:p w14:paraId="3CFE3A3F" w14:textId="0628925E" w:rsidR="00B165C1" w:rsidRPr="00B165C1" w:rsidRDefault="00B165C1" w:rsidP="00B165C1">
            <w:pPr>
              <w:spacing w:line="240" w:lineRule="auto"/>
              <w:rPr>
                <w:sz w:val="48"/>
                <w:szCs w:val="48"/>
              </w:rPr>
            </w:pPr>
            <w:r w:rsidRPr="00B165C1">
              <w:rPr>
                <w:sz w:val="48"/>
                <w:szCs w:val="48"/>
              </w:rPr>
              <w:t>&lt;Webbasiertes Reporting von Userberechtigungen für Windows Active Directory</w:t>
            </w:r>
            <w:r w:rsidR="00FA08DF">
              <w:rPr>
                <w:sz w:val="48"/>
                <w:szCs w:val="48"/>
              </w:rPr>
              <w:t xml:space="preserve"> - WRAD</w:t>
            </w:r>
            <w:r w:rsidRPr="00B165C1">
              <w:rPr>
                <w:sz w:val="48"/>
                <w:szCs w:val="48"/>
              </w:rPr>
              <w:t>&gt;</w:t>
            </w:r>
          </w:p>
          <w:p w14:paraId="000D5EE7" w14:textId="77777777" w:rsidR="00B165C1" w:rsidRDefault="00B165C1" w:rsidP="00B165C1">
            <w:pPr>
              <w:rPr>
                <w:rFonts w:ascii="Lucida Sans" w:eastAsia="Lucida Sans" w:hAnsi="Lucida Sans" w:cs="Arial"/>
                <w:kern w:val="3"/>
                <w:sz w:val="28"/>
                <w:szCs w:val="24"/>
              </w:rPr>
            </w:pPr>
          </w:p>
          <w:p w14:paraId="1BFE797F" w14:textId="77777777" w:rsidR="00B165C1" w:rsidRDefault="00B165C1" w:rsidP="00B165C1">
            <w:pPr>
              <w:spacing w:line="240" w:lineRule="auto"/>
              <w:rPr>
                <w:b/>
              </w:rPr>
            </w:pPr>
          </w:p>
          <w:p w14:paraId="0C87ABBF" w14:textId="77777777" w:rsidR="00B165C1" w:rsidRDefault="00B165C1" w:rsidP="00B165C1">
            <w:pPr>
              <w:spacing w:line="240" w:lineRule="auto"/>
            </w:pPr>
            <w:r>
              <w:rPr>
                <w:b/>
              </w:rPr>
              <w:t>Projektteam 2/3</w:t>
            </w:r>
          </w:p>
          <w:p w14:paraId="4BD47EC0" w14:textId="77777777" w:rsidR="00B165C1" w:rsidRPr="00FC1B2E" w:rsidRDefault="00B165C1" w:rsidP="00B165C1">
            <w:pPr>
              <w:spacing w:line="240" w:lineRule="auto"/>
            </w:pPr>
            <w:r w:rsidRPr="00FC1B2E">
              <w:t>Dario Furigo</w:t>
            </w:r>
          </w:p>
          <w:p w14:paraId="320F66B7" w14:textId="77777777" w:rsidR="00B165C1" w:rsidRPr="00FC1B2E" w:rsidRDefault="00B165C1" w:rsidP="00B165C1">
            <w:pPr>
              <w:spacing w:line="240" w:lineRule="auto"/>
            </w:pPr>
            <w:r w:rsidRPr="00FC1B2E">
              <w:t>Philipp Köfer</w:t>
            </w:r>
          </w:p>
          <w:p w14:paraId="13E44197" w14:textId="77777777" w:rsidR="00B165C1" w:rsidRPr="00FC1B2E" w:rsidRDefault="00B165C1" w:rsidP="00CF15D0">
            <w:pPr>
              <w:tabs>
                <w:tab w:val="left" w:pos="4920"/>
              </w:tabs>
              <w:spacing w:line="240" w:lineRule="auto"/>
            </w:pPr>
            <w:r w:rsidRPr="00FC1B2E">
              <w:t>Nicola Michaelis</w:t>
            </w:r>
            <w:r w:rsidR="00CF15D0">
              <w:tab/>
            </w:r>
          </w:p>
          <w:p w14:paraId="36B4FFCB" w14:textId="77777777" w:rsidR="00B165C1" w:rsidRDefault="00B165C1" w:rsidP="00B165C1">
            <w:pPr>
              <w:spacing w:line="240" w:lineRule="auto"/>
              <w:rPr>
                <w:b/>
              </w:rPr>
            </w:pPr>
            <w:r w:rsidRPr="00FC1B2E">
              <w:t>Beat Schärz</w:t>
            </w:r>
          </w:p>
          <w:p w14:paraId="58C5E297" w14:textId="77777777" w:rsidR="00B165C1" w:rsidRDefault="00B165C1" w:rsidP="00B165C1">
            <w:pPr>
              <w:rPr>
                <w:b/>
              </w:rPr>
            </w:pPr>
          </w:p>
          <w:p w14:paraId="3A929E83" w14:textId="77777777" w:rsidR="00FC1B2E" w:rsidRDefault="00FC1B2E" w:rsidP="00B165C1">
            <w:pPr>
              <w:rPr>
                <w:b/>
              </w:rPr>
            </w:pPr>
          </w:p>
          <w:p w14:paraId="25D7D165" w14:textId="496385EB" w:rsidR="00B165C1" w:rsidRDefault="008F1A0C" w:rsidP="00B165C1">
            <w:pPr>
              <w:rPr>
                <w:b/>
              </w:rPr>
            </w:pPr>
            <w:r>
              <w:rPr>
                <w:b/>
              </w:rPr>
              <w:t>V1.0</w:t>
            </w:r>
            <w:bookmarkStart w:id="0" w:name="_GoBack"/>
            <w:bookmarkEnd w:id="0"/>
          </w:p>
          <w:p w14:paraId="6388E64F" w14:textId="17AA8898" w:rsidR="00B165C1" w:rsidRPr="00CF15D0" w:rsidRDefault="00CF15D0" w:rsidP="00B165C1">
            <w:r w:rsidRPr="00CF15D0">
              <w:fldChar w:fldCharType="begin"/>
            </w:r>
            <w:r w:rsidRPr="00CF15D0">
              <w:instrText xml:space="preserve"> TIME \@ "dd.MM.yyyy" </w:instrText>
            </w:r>
            <w:r w:rsidRPr="00CF15D0">
              <w:fldChar w:fldCharType="separate"/>
            </w:r>
            <w:r w:rsidR="00A02FA7">
              <w:rPr>
                <w:noProof/>
              </w:rPr>
              <w:t>30.11.2018</w:t>
            </w:r>
            <w:r w:rsidRPr="00CF15D0">
              <w:fldChar w:fldCharType="end"/>
            </w:r>
          </w:p>
        </w:tc>
      </w:tr>
      <w:tr w:rsidR="00B165C1" w14:paraId="27E1AACE" w14:textId="77777777" w:rsidTr="00AD3B4D">
        <w:trPr>
          <w:trHeight w:hRule="exact" w:val="1134"/>
        </w:trPr>
        <w:tc>
          <w:tcPr>
            <w:tcW w:w="8392" w:type="dxa"/>
            <w:shd w:val="clear" w:color="auto" w:fill="FFFFFF"/>
            <w:tcMar>
              <w:top w:w="0" w:type="dxa"/>
              <w:left w:w="0" w:type="dxa"/>
              <w:bottom w:w="0" w:type="dxa"/>
              <w:right w:w="0" w:type="dxa"/>
            </w:tcMar>
            <w:vAlign w:val="bottom"/>
          </w:tcPr>
          <w:p w14:paraId="6F61875B" w14:textId="77777777" w:rsidR="00B165C1" w:rsidRDefault="00B165C1" w:rsidP="00AD3B4D">
            <w:pPr>
              <w:pStyle w:val="Footer"/>
              <w:rPr>
                <w:b/>
                <w:color w:val="697D91"/>
                <w:sz w:val="19"/>
                <w:szCs w:val="19"/>
              </w:rPr>
            </w:pPr>
            <w:r>
              <w:rPr>
                <w:b/>
                <w:color w:val="697D91"/>
                <w:sz w:val="19"/>
                <w:szCs w:val="19"/>
              </w:rPr>
              <w:t>Berner Fachhochschule</w:t>
            </w:r>
          </w:p>
          <w:p w14:paraId="0B92928A" w14:textId="77777777" w:rsidR="00B165C1" w:rsidRDefault="00B165C1" w:rsidP="00AD3B4D">
            <w:pPr>
              <w:pStyle w:val="RefFusszeile"/>
            </w:pPr>
            <w:bookmarkStart w:id="1" w:name="Text11"/>
            <w:r>
              <w:rPr>
                <w:color w:val="697D91"/>
                <w:szCs w:val="19"/>
              </w:rPr>
              <w:t>Departement für Technik und Informatik</w:t>
            </w:r>
            <w:bookmarkEnd w:id="1"/>
          </w:p>
          <w:p w14:paraId="110C81F1" w14:textId="77777777" w:rsidR="00B165C1" w:rsidRDefault="00B165C1" w:rsidP="00AD3B4D">
            <w:pPr>
              <w:pStyle w:val="Footer"/>
              <w:rPr>
                <w:color w:val="697D91"/>
                <w:sz w:val="19"/>
                <w:szCs w:val="19"/>
              </w:rPr>
            </w:pPr>
            <w:r>
              <w:rPr>
                <w:color w:val="697D91"/>
                <w:sz w:val="19"/>
                <w:szCs w:val="19"/>
              </w:rPr>
              <w:t xml:space="preserve"> </w:t>
            </w:r>
          </w:p>
        </w:tc>
      </w:tr>
    </w:tbl>
    <w:p w14:paraId="176279C7" w14:textId="77777777" w:rsidR="00B165C1" w:rsidRDefault="00B165C1">
      <w:pPr>
        <w:sectPr w:rsidR="00B165C1" w:rsidSect="00B165C1">
          <w:headerReference w:type="default" r:id="rId9"/>
          <w:footerReference w:type="default" r:id="rId10"/>
          <w:headerReference w:type="first" r:id="rId11"/>
          <w:pgSz w:w="11906" w:h="16838"/>
          <w:pgMar w:top="2397" w:right="1417" w:bottom="1134" w:left="1417" w:header="708" w:footer="708" w:gutter="0"/>
          <w:cols w:space="708"/>
          <w:titlePg/>
          <w:docGrid w:linePitch="360"/>
        </w:sectPr>
      </w:pPr>
    </w:p>
    <w:sdt>
      <w:sdtPr>
        <w:rPr>
          <w:lang w:val="de-DE"/>
        </w:rPr>
        <w:id w:val="1974705858"/>
        <w:docPartObj>
          <w:docPartGallery w:val="Table of Contents"/>
          <w:docPartUnique/>
        </w:docPartObj>
      </w:sdtPr>
      <w:sdtEndPr>
        <w:rPr>
          <w:b/>
          <w:bCs/>
        </w:rPr>
      </w:sdtEndPr>
      <w:sdtContent>
        <w:p w14:paraId="37E69212" w14:textId="77777777" w:rsidR="00B165C1" w:rsidRPr="003508E1" w:rsidRDefault="00B165C1" w:rsidP="003508E1">
          <w:pPr>
            <w:rPr>
              <w:rStyle w:val="Heading1Char"/>
              <w:b w:val="0"/>
            </w:rPr>
          </w:pPr>
          <w:r w:rsidRPr="003508E1">
            <w:rPr>
              <w:rStyle w:val="Heading1Char"/>
              <w:b w:val="0"/>
            </w:rPr>
            <w:t>Inhaltsverzeichnis</w:t>
          </w:r>
        </w:p>
        <w:p w14:paraId="4223B8C0" w14:textId="0817331F" w:rsidR="00A02FA7" w:rsidRDefault="00B165C1">
          <w:pPr>
            <w:pStyle w:val="TOC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1346438" w:history="1">
            <w:r w:rsidR="00A02FA7" w:rsidRPr="001704C1">
              <w:rPr>
                <w:rStyle w:val="Hyperlink"/>
                <w:noProof/>
              </w:rPr>
              <w:t>1</w:t>
            </w:r>
            <w:r w:rsidR="00A02FA7">
              <w:rPr>
                <w:rFonts w:eastAsiaTheme="minorEastAsia"/>
                <w:noProof/>
                <w:lang w:eastAsia="de-CH"/>
              </w:rPr>
              <w:tab/>
            </w:r>
            <w:r w:rsidR="00A02FA7" w:rsidRPr="001704C1">
              <w:rPr>
                <w:rStyle w:val="Hyperlink"/>
                <w:rFonts w:cstheme="minorHAnsi"/>
                <w:noProof/>
              </w:rPr>
              <w:t>Versionskontrolle</w:t>
            </w:r>
            <w:r w:rsidR="00A02FA7">
              <w:rPr>
                <w:noProof/>
                <w:webHidden/>
              </w:rPr>
              <w:tab/>
            </w:r>
            <w:r w:rsidR="00A02FA7">
              <w:rPr>
                <w:noProof/>
                <w:webHidden/>
              </w:rPr>
              <w:fldChar w:fldCharType="begin"/>
            </w:r>
            <w:r w:rsidR="00A02FA7">
              <w:rPr>
                <w:noProof/>
                <w:webHidden/>
              </w:rPr>
              <w:instrText xml:space="preserve"> PAGEREF _Toc531346438 \h </w:instrText>
            </w:r>
            <w:r w:rsidR="00A02FA7">
              <w:rPr>
                <w:noProof/>
                <w:webHidden/>
              </w:rPr>
            </w:r>
            <w:r w:rsidR="00A02FA7">
              <w:rPr>
                <w:noProof/>
                <w:webHidden/>
              </w:rPr>
              <w:fldChar w:fldCharType="separate"/>
            </w:r>
            <w:r w:rsidR="00A02FA7">
              <w:rPr>
                <w:noProof/>
                <w:webHidden/>
              </w:rPr>
              <w:t>2</w:t>
            </w:r>
            <w:r w:rsidR="00A02FA7">
              <w:rPr>
                <w:noProof/>
                <w:webHidden/>
              </w:rPr>
              <w:fldChar w:fldCharType="end"/>
            </w:r>
          </w:hyperlink>
        </w:p>
        <w:p w14:paraId="6F737E2E" w14:textId="66B63908" w:rsidR="00A02FA7" w:rsidRDefault="00A02FA7">
          <w:pPr>
            <w:pStyle w:val="TOC1"/>
            <w:tabs>
              <w:tab w:val="left" w:pos="440"/>
              <w:tab w:val="right" w:leader="dot" w:pos="9062"/>
            </w:tabs>
            <w:rPr>
              <w:rFonts w:eastAsiaTheme="minorEastAsia"/>
              <w:noProof/>
              <w:lang w:eastAsia="de-CH"/>
            </w:rPr>
          </w:pPr>
          <w:hyperlink w:anchor="_Toc531346439" w:history="1">
            <w:r w:rsidRPr="001704C1">
              <w:rPr>
                <w:rStyle w:val="Hyperlink"/>
                <w:noProof/>
              </w:rPr>
              <w:t>2</w:t>
            </w:r>
            <w:r>
              <w:rPr>
                <w:rFonts w:eastAsiaTheme="minorEastAsia"/>
                <w:noProof/>
                <w:lang w:eastAsia="de-CH"/>
              </w:rPr>
              <w:tab/>
            </w:r>
            <w:r w:rsidRPr="001704C1">
              <w:rPr>
                <w:rStyle w:val="Hyperlink"/>
                <w:noProof/>
              </w:rPr>
              <w:t>Zweck des Dokuments</w:t>
            </w:r>
            <w:r>
              <w:rPr>
                <w:noProof/>
                <w:webHidden/>
              </w:rPr>
              <w:tab/>
            </w:r>
            <w:r>
              <w:rPr>
                <w:noProof/>
                <w:webHidden/>
              </w:rPr>
              <w:fldChar w:fldCharType="begin"/>
            </w:r>
            <w:r>
              <w:rPr>
                <w:noProof/>
                <w:webHidden/>
              </w:rPr>
              <w:instrText xml:space="preserve"> PAGEREF _Toc531346439 \h </w:instrText>
            </w:r>
            <w:r>
              <w:rPr>
                <w:noProof/>
                <w:webHidden/>
              </w:rPr>
            </w:r>
            <w:r>
              <w:rPr>
                <w:noProof/>
                <w:webHidden/>
              </w:rPr>
              <w:fldChar w:fldCharType="separate"/>
            </w:r>
            <w:r>
              <w:rPr>
                <w:noProof/>
                <w:webHidden/>
              </w:rPr>
              <w:t>2</w:t>
            </w:r>
            <w:r>
              <w:rPr>
                <w:noProof/>
                <w:webHidden/>
              </w:rPr>
              <w:fldChar w:fldCharType="end"/>
            </w:r>
          </w:hyperlink>
        </w:p>
        <w:p w14:paraId="3CBCA226" w14:textId="1B170898" w:rsidR="00A02FA7" w:rsidRDefault="00A02FA7">
          <w:pPr>
            <w:pStyle w:val="TOC1"/>
            <w:tabs>
              <w:tab w:val="left" w:pos="440"/>
              <w:tab w:val="right" w:leader="dot" w:pos="9062"/>
            </w:tabs>
            <w:rPr>
              <w:rFonts w:eastAsiaTheme="minorEastAsia"/>
              <w:noProof/>
              <w:lang w:eastAsia="de-CH"/>
            </w:rPr>
          </w:pPr>
          <w:hyperlink w:anchor="_Toc531346440" w:history="1">
            <w:r w:rsidRPr="001704C1">
              <w:rPr>
                <w:rStyle w:val="Hyperlink"/>
                <w:noProof/>
              </w:rPr>
              <w:t>3</w:t>
            </w:r>
            <w:r>
              <w:rPr>
                <w:rFonts w:eastAsiaTheme="minorEastAsia"/>
                <w:noProof/>
                <w:lang w:eastAsia="de-CH"/>
              </w:rPr>
              <w:tab/>
            </w:r>
            <w:r w:rsidRPr="001704C1">
              <w:rPr>
                <w:rStyle w:val="Hyperlink"/>
                <w:noProof/>
              </w:rPr>
              <w:t>Vision</w:t>
            </w:r>
            <w:r>
              <w:rPr>
                <w:noProof/>
                <w:webHidden/>
              </w:rPr>
              <w:tab/>
            </w:r>
            <w:r>
              <w:rPr>
                <w:noProof/>
                <w:webHidden/>
              </w:rPr>
              <w:fldChar w:fldCharType="begin"/>
            </w:r>
            <w:r>
              <w:rPr>
                <w:noProof/>
                <w:webHidden/>
              </w:rPr>
              <w:instrText xml:space="preserve"> PAGEREF _Toc531346440 \h </w:instrText>
            </w:r>
            <w:r>
              <w:rPr>
                <w:noProof/>
                <w:webHidden/>
              </w:rPr>
            </w:r>
            <w:r>
              <w:rPr>
                <w:noProof/>
                <w:webHidden/>
              </w:rPr>
              <w:fldChar w:fldCharType="separate"/>
            </w:r>
            <w:r>
              <w:rPr>
                <w:noProof/>
                <w:webHidden/>
              </w:rPr>
              <w:t>2</w:t>
            </w:r>
            <w:r>
              <w:rPr>
                <w:noProof/>
                <w:webHidden/>
              </w:rPr>
              <w:fldChar w:fldCharType="end"/>
            </w:r>
          </w:hyperlink>
        </w:p>
        <w:p w14:paraId="2BA553F6" w14:textId="135913DA" w:rsidR="00A02FA7" w:rsidRDefault="00A02FA7">
          <w:pPr>
            <w:pStyle w:val="TOC1"/>
            <w:tabs>
              <w:tab w:val="left" w:pos="440"/>
              <w:tab w:val="right" w:leader="dot" w:pos="9062"/>
            </w:tabs>
            <w:rPr>
              <w:rFonts w:eastAsiaTheme="minorEastAsia"/>
              <w:noProof/>
              <w:lang w:eastAsia="de-CH"/>
            </w:rPr>
          </w:pPr>
          <w:hyperlink w:anchor="_Toc531346441" w:history="1">
            <w:r w:rsidRPr="001704C1">
              <w:rPr>
                <w:rStyle w:val="Hyperlink"/>
                <w:noProof/>
              </w:rPr>
              <w:t>4</w:t>
            </w:r>
            <w:r>
              <w:rPr>
                <w:rFonts w:eastAsiaTheme="minorEastAsia"/>
                <w:noProof/>
                <w:lang w:eastAsia="de-CH"/>
              </w:rPr>
              <w:tab/>
            </w:r>
            <w:r w:rsidRPr="001704C1">
              <w:rPr>
                <w:rStyle w:val="Hyperlink"/>
                <w:noProof/>
              </w:rPr>
              <w:t>Stakeholder</w:t>
            </w:r>
            <w:r>
              <w:rPr>
                <w:noProof/>
                <w:webHidden/>
              </w:rPr>
              <w:tab/>
            </w:r>
            <w:r>
              <w:rPr>
                <w:noProof/>
                <w:webHidden/>
              </w:rPr>
              <w:fldChar w:fldCharType="begin"/>
            </w:r>
            <w:r>
              <w:rPr>
                <w:noProof/>
                <w:webHidden/>
              </w:rPr>
              <w:instrText xml:space="preserve"> PAGEREF _Toc531346441 \h </w:instrText>
            </w:r>
            <w:r>
              <w:rPr>
                <w:noProof/>
                <w:webHidden/>
              </w:rPr>
            </w:r>
            <w:r>
              <w:rPr>
                <w:noProof/>
                <w:webHidden/>
              </w:rPr>
              <w:fldChar w:fldCharType="separate"/>
            </w:r>
            <w:r>
              <w:rPr>
                <w:noProof/>
                <w:webHidden/>
              </w:rPr>
              <w:t>2</w:t>
            </w:r>
            <w:r>
              <w:rPr>
                <w:noProof/>
                <w:webHidden/>
              </w:rPr>
              <w:fldChar w:fldCharType="end"/>
            </w:r>
          </w:hyperlink>
        </w:p>
        <w:p w14:paraId="0092DB23" w14:textId="5E6BFB6A" w:rsidR="00A02FA7" w:rsidRDefault="00A02FA7">
          <w:pPr>
            <w:pStyle w:val="TOC1"/>
            <w:tabs>
              <w:tab w:val="left" w:pos="440"/>
              <w:tab w:val="right" w:leader="dot" w:pos="9062"/>
            </w:tabs>
            <w:rPr>
              <w:rFonts w:eastAsiaTheme="minorEastAsia"/>
              <w:noProof/>
              <w:lang w:eastAsia="de-CH"/>
            </w:rPr>
          </w:pPr>
          <w:hyperlink w:anchor="_Toc531346442" w:history="1">
            <w:r w:rsidRPr="001704C1">
              <w:rPr>
                <w:rStyle w:val="Hyperlink"/>
                <w:noProof/>
              </w:rPr>
              <w:t>5</w:t>
            </w:r>
            <w:r>
              <w:rPr>
                <w:rFonts w:eastAsiaTheme="minorEastAsia"/>
                <w:noProof/>
                <w:lang w:eastAsia="de-CH"/>
              </w:rPr>
              <w:tab/>
            </w:r>
            <w:r w:rsidRPr="001704C1">
              <w:rPr>
                <w:rStyle w:val="Hyperlink"/>
                <w:noProof/>
              </w:rPr>
              <w:t>Projektziele</w:t>
            </w:r>
            <w:r>
              <w:rPr>
                <w:noProof/>
                <w:webHidden/>
              </w:rPr>
              <w:tab/>
            </w:r>
            <w:r>
              <w:rPr>
                <w:noProof/>
                <w:webHidden/>
              </w:rPr>
              <w:fldChar w:fldCharType="begin"/>
            </w:r>
            <w:r>
              <w:rPr>
                <w:noProof/>
                <w:webHidden/>
              </w:rPr>
              <w:instrText xml:space="preserve"> PAGEREF _Toc531346442 \h </w:instrText>
            </w:r>
            <w:r>
              <w:rPr>
                <w:noProof/>
                <w:webHidden/>
              </w:rPr>
            </w:r>
            <w:r>
              <w:rPr>
                <w:noProof/>
                <w:webHidden/>
              </w:rPr>
              <w:fldChar w:fldCharType="separate"/>
            </w:r>
            <w:r>
              <w:rPr>
                <w:noProof/>
                <w:webHidden/>
              </w:rPr>
              <w:t>3</w:t>
            </w:r>
            <w:r>
              <w:rPr>
                <w:noProof/>
                <w:webHidden/>
              </w:rPr>
              <w:fldChar w:fldCharType="end"/>
            </w:r>
          </w:hyperlink>
        </w:p>
        <w:p w14:paraId="1CED8E3B" w14:textId="5A7F2E99" w:rsidR="00A02FA7" w:rsidRDefault="00A02FA7">
          <w:pPr>
            <w:pStyle w:val="TOC2"/>
            <w:tabs>
              <w:tab w:val="left" w:pos="880"/>
              <w:tab w:val="right" w:leader="dot" w:pos="9062"/>
            </w:tabs>
            <w:rPr>
              <w:rFonts w:eastAsiaTheme="minorEastAsia"/>
              <w:noProof/>
              <w:lang w:eastAsia="de-CH"/>
            </w:rPr>
          </w:pPr>
          <w:hyperlink w:anchor="_Toc531346443" w:history="1">
            <w:r w:rsidRPr="001704C1">
              <w:rPr>
                <w:rStyle w:val="Hyperlink"/>
                <w:noProof/>
              </w:rPr>
              <w:t>5.1</w:t>
            </w:r>
            <w:r>
              <w:rPr>
                <w:rFonts w:eastAsiaTheme="minorEastAsia"/>
                <w:noProof/>
                <w:lang w:eastAsia="de-CH"/>
              </w:rPr>
              <w:tab/>
            </w:r>
            <w:r w:rsidRPr="001704C1">
              <w:rPr>
                <w:rStyle w:val="Hyperlink"/>
                <w:noProof/>
              </w:rPr>
              <w:t>Alle Stakeholder</w:t>
            </w:r>
            <w:r>
              <w:rPr>
                <w:noProof/>
                <w:webHidden/>
              </w:rPr>
              <w:tab/>
            </w:r>
            <w:r>
              <w:rPr>
                <w:noProof/>
                <w:webHidden/>
              </w:rPr>
              <w:fldChar w:fldCharType="begin"/>
            </w:r>
            <w:r>
              <w:rPr>
                <w:noProof/>
                <w:webHidden/>
              </w:rPr>
              <w:instrText xml:space="preserve"> PAGEREF _Toc531346443 \h </w:instrText>
            </w:r>
            <w:r>
              <w:rPr>
                <w:noProof/>
                <w:webHidden/>
              </w:rPr>
            </w:r>
            <w:r>
              <w:rPr>
                <w:noProof/>
                <w:webHidden/>
              </w:rPr>
              <w:fldChar w:fldCharType="separate"/>
            </w:r>
            <w:r>
              <w:rPr>
                <w:noProof/>
                <w:webHidden/>
              </w:rPr>
              <w:t>3</w:t>
            </w:r>
            <w:r>
              <w:rPr>
                <w:noProof/>
                <w:webHidden/>
              </w:rPr>
              <w:fldChar w:fldCharType="end"/>
            </w:r>
          </w:hyperlink>
        </w:p>
        <w:p w14:paraId="60762FF8" w14:textId="6E21C7A3" w:rsidR="00A02FA7" w:rsidRDefault="00A02FA7">
          <w:pPr>
            <w:pStyle w:val="TOC2"/>
            <w:tabs>
              <w:tab w:val="left" w:pos="880"/>
              <w:tab w:val="right" w:leader="dot" w:pos="9062"/>
            </w:tabs>
            <w:rPr>
              <w:rFonts w:eastAsiaTheme="minorEastAsia"/>
              <w:noProof/>
              <w:lang w:eastAsia="de-CH"/>
            </w:rPr>
          </w:pPr>
          <w:hyperlink w:anchor="_Toc531346444" w:history="1">
            <w:r w:rsidRPr="001704C1">
              <w:rPr>
                <w:rStyle w:val="Hyperlink"/>
                <w:noProof/>
              </w:rPr>
              <w:t>5.2</w:t>
            </w:r>
            <w:r>
              <w:rPr>
                <w:rFonts w:eastAsiaTheme="minorEastAsia"/>
                <w:noProof/>
                <w:lang w:eastAsia="de-CH"/>
              </w:rPr>
              <w:tab/>
            </w:r>
            <w:r w:rsidRPr="001704C1">
              <w:rPr>
                <w:rStyle w:val="Hyperlink"/>
                <w:noProof/>
              </w:rPr>
              <w:t>Auditor</w:t>
            </w:r>
            <w:r>
              <w:rPr>
                <w:noProof/>
                <w:webHidden/>
              </w:rPr>
              <w:tab/>
            </w:r>
            <w:r>
              <w:rPr>
                <w:noProof/>
                <w:webHidden/>
              </w:rPr>
              <w:fldChar w:fldCharType="begin"/>
            </w:r>
            <w:r>
              <w:rPr>
                <w:noProof/>
                <w:webHidden/>
              </w:rPr>
              <w:instrText xml:space="preserve"> PAGEREF _Toc531346444 \h </w:instrText>
            </w:r>
            <w:r>
              <w:rPr>
                <w:noProof/>
                <w:webHidden/>
              </w:rPr>
            </w:r>
            <w:r>
              <w:rPr>
                <w:noProof/>
                <w:webHidden/>
              </w:rPr>
              <w:fldChar w:fldCharType="separate"/>
            </w:r>
            <w:r>
              <w:rPr>
                <w:noProof/>
                <w:webHidden/>
              </w:rPr>
              <w:t>3</w:t>
            </w:r>
            <w:r>
              <w:rPr>
                <w:noProof/>
                <w:webHidden/>
              </w:rPr>
              <w:fldChar w:fldCharType="end"/>
            </w:r>
          </w:hyperlink>
        </w:p>
        <w:p w14:paraId="311B2DD3" w14:textId="3BCC474C" w:rsidR="00A02FA7" w:rsidRDefault="00A02FA7">
          <w:pPr>
            <w:pStyle w:val="TOC2"/>
            <w:tabs>
              <w:tab w:val="left" w:pos="880"/>
              <w:tab w:val="right" w:leader="dot" w:pos="9062"/>
            </w:tabs>
            <w:rPr>
              <w:rFonts w:eastAsiaTheme="minorEastAsia"/>
              <w:noProof/>
              <w:lang w:eastAsia="de-CH"/>
            </w:rPr>
          </w:pPr>
          <w:hyperlink w:anchor="_Toc531346445" w:history="1">
            <w:r w:rsidRPr="001704C1">
              <w:rPr>
                <w:rStyle w:val="Hyperlink"/>
                <w:noProof/>
              </w:rPr>
              <w:t>5.3</w:t>
            </w:r>
            <w:r>
              <w:rPr>
                <w:rFonts w:eastAsiaTheme="minorEastAsia"/>
                <w:noProof/>
                <w:lang w:eastAsia="de-CH"/>
              </w:rPr>
              <w:tab/>
            </w:r>
            <w:r w:rsidRPr="001704C1">
              <w:rPr>
                <w:rStyle w:val="Hyperlink"/>
                <w:noProof/>
              </w:rPr>
              <w:t>Systemadministrator</w:t>
            </w:r>
            <w:r>
              <w:rPr>
                <w:noProof/>
                <w:webHidden/>
              </w:rPr>
              <w:tab/>
            </w:r>
            <w:r>
              <w:rPr>
                <w:noProof/>
                <w:webHidden/>
              </w:rPr>
              <w:fldChar w:fldCharType="begin"/>
            </w:r>
            <w:r>
              <w:rPr>
                <w:noProof/>
                <w:webHidden/>
              </w:rPr>
              <w:instrText xml:space="preserve"> PAGEREF _Toc531346445 \h </w:instrText>
            </w:r>
            <w:r>
              <w:rPr>
                <w:noProof/>
                <w:webHidden/>
              </w:rPr>
            </w:r>
            <w:r>
              <w:rPr>
                <w:noProof/>
                <w:webHidden/>
              </w:rPr>
              <w:fldChar w:fldCharType="separate"/>
            </w:r>
            <w:r>
              <w:rPr>
                <w:noProof/>
                <w:webHidden/>
              </w:rPr>
              <w:t>3</w:t>
            </w:r>
            <w:r>
              <w:rPr>
                <w:noProof/>
                <w:webHidden/>
              </w:rPr>
              <w:fldChar w:fldCharType="end"/>
            </w:r>
          </w:hyperlink>
        </w:p>
        <w:p w14:paraId="7AB9C905" w14:textId="12EF8113" w:rsidR="00A02FA7" w:rsidRDefault="00A02FA7">
          <w:pPr>
            <w:pStyle w:val="TOC2"/>
            <w:tabs>
              <w:tab w:val="left" w:pos="880"/>
              <w:tab w:val="right" w:leader="dot" w:pos="9062"/>
            </w:tabs>
            <w:rPr>
              <w:rFonts w:eastAsiaTheme="minorEastAsia"/>
              <w:noProof/>
              <w:lang w:eastAsia="de-CH"/>
            </w:rPr>
          </w:pPr>
          <w:hyperlink w:anchor="_Toc531346446" w:history="1">
            <w:r w:rsidRPr="001704C1">
              <w:rPr>
                <w:rStyle w:val="Hyperlink"/>
                <w:noProof/>
              </w:rPr>
              <w:t>5.4</w:t>
            </w:r>
            <w:r>
              <w:rPr>
                <w:rFonts w:eastAsiaTheme="minorEastAsia"/>
                <w:noProof/>
                <w:lang w:eastAsia="de-CH"/>
              </w:rPr>
              <w:tab/>
            </w:r>
            <w:r w:rsidRPr="001704C1">
              <w:rPr>
                <w:rStyle w:val="Hyperlink"/>
                <w:noProof/>
              </w:rPr>
              <w:t>Application Owner</w:t>
            </w:r>
            <w:r>
              <w:rPr>
                <w:noProof/>
                <w:webHidden/>
              </w:rPr>
              <w:tab/>
            </w:r>
            <w:r>
              <w:rPr>
                <w:noProof/>
                <w:webHidden/>
              </w:rPr>
              <w:fldChar w:fldCharType="begin"/>
            </w:r>
            <w:r>
              <w:rPr>
                <w:noProof/>
                <w:webHidden/>
              </w:rPr>
              <w:instrText xml:space="preserve"> PAGEREF _Toc531346446 \h </w:instrText>
            </w:r>
            <w:r>
              <w:rPr>
                <w:noProof/>
                <w:webHidden/>
              </w:rPr>
            </w:r>
            <w:r>
              <w:rPr>
                <w:noProof/>
                <w:webHidden/>
              </w:rPr>
              <w:fldChar w:fldCharType="separate"/>
            </w:r>
            <w:r>
              <w:rPr>
                <w:noProof/>
                <w:webHidden/>
              </w:rPr>
              <w:t>3</w:t>
            </w:r>
            <w:r>
              <w:rPr>
                <w:noProof/>
                <w:webHidden/>
              </w:rPr>
              <w:fldChar w:fldCharType="end"/>
            </w:r>
          </w:hyperlink>
        </w:p>
        <w:p w14:paraId="4461CF0F" w14:textId="4000BEDC" w:rsidR="00A02FA7" w:rsidRDefault="00A02FA7">
          <w:pPr>
            <w:pStyle w:val="TOC2"/>
            <w:tabs>
              <w:tab w:val="left" w:pos="880"/>
              <w:tab w:val="right" w:leader="dot" w:pos="9062"/>
            </w:tabs>
            <w:rPr>
              <w:rFonts w:eastAsiaTheme="minorEastAsia"/>
              <w:noProof/>
              <w:lang w:eastAsia="de-CH"/>
            </w:rPr>
          </w:pPr>
          <w:hyperlink w:anchor="_Toc531346447" w:history="1">
            <w:r w:rsidRPr="001704C1">
              <w:rPr>
                <w:rStyle w:val="Hyperlink"/>
                <w:noProof/>
              </w:rPr>
              <w:t>5.5</w:t>
            </w:r>
            <w:r>
              <w:rPr>
                <w:rFonts w:eastAsiaTheme="minorEastAsia"/>
                <w:noProof/>
                <w:lang w:eastAsia="de-CH"/>
              </w:rPr>
              <w:tab/>
            </w:r>
            <w:r w:rsidRPr="001704C1">
              <w:rPr>
                <w:rStyle w:val="Hyperlink"/>
                <w:noProof/>
              </w:rPr>
              <w:t>Autorisierungsstelle</w:t>
            </w:r>
            <w:r>
              <w:rPr>
                <w:noProof/>
                <w:webHidden/>
              </w:rPr>
              <w:tab/>
            </w:r>
            <w:r>
              <w:rPr>
                <w:noProof/>
                <w:webHidden/>
              </w:rPr>
              <w:fldChar w:fldCharType="begin"/>
            </w:r>
            <w:r>
              <w:rPr>
                <w:noProof/>
                <w:webHidden/>
              </w:rPr>
              <w:instrText xml:space="preserve"> PAGEREF _Toc531346447 \h </w:instrText>
            </w:r>
            <w:r>
              <w:rPr>
                <w:noProof/>
                <w:webHidden/>
              </w:rPr>
            </w:r>
            <w:r>
              <w:rPr>
                <w:noProof/>
                <w:webHidden/>
              </w:rPr>
              <w:fldChar w:fldCharType="separate"/>
            </w:r>
            <w:r>
              <w:rPr>
                <w:noProof/>
                <w:webHidden/>
              </w:rPr>
              <w:t>3</w:t>
            </w:r>
            <w:r>
              <w:rPr>
                <w:noProof/>
                <w:webHidden/>
              </w:rPr>
              <w:fldChar w:fldCharType="end"/>
            </w:r>
          </w:hyperlink>
        </w:p>
        <w:p w14:paraId="7751513B" w14:textId="7D99C201" w:rsidR="00A02FA7" w:rsidRDefault="00A02FA7">
          <w:pPr>
            <w:pStyle w:val="TOC2"/>
            <w:tabs>
              <w:tab w:val="left" w:pos="880"/>
              <w:tab w:val="right" w:leader="dot" w:pos="9062"/>
            </w:tabs>
            <w:rPr>
              <w:rFonts w:eastAsiaTheme="minorEastAsia"/>
              <w:noProof/>
              <w:lang w:eastAsia="de-CH"/>
            </w:rPr>
          </w:pPr>
          <w:hyperlink w:anchor="_Toc531346448" w:history="1">
            <w:r w:rsidRPr="001704C1">
              <w:rPr>
                <w:rStyle w:val="Hyperlink"/>
                <w:noProof/>
              </w:rPr>
              <w:t>5.6</w:t>
            </w:r>
            <w:r>
              <w:rPr>
                <w:rFonts w:eastAsiaTheme="minorEastAsia"/>
                <w:noProof/>
                <w:lang w:eastAsia="de-CH"/>
              </w:rPr>
              <w:tab/>
            </w:r>
            <w:r w:rsidRPr="001704C1">
              <w:rPr>
                <w:rStyle w:val="Hyperlink"/>
                <w:noProof/>
              </w:rPr>
              <w:t>Abteilungsleitung</w:t>
            </w:r>
            <w:r>
              <w:rPr>
                <w:noProof/>
                <w:webHidden/>
              </w:rPr>
              <w:tab/>
            </w:r>
            <w:r>
              <w:rPr>
                <w:noProof/>
                <w:webHidden/>
              </w:rPr>
              <w:fldChar w:fldCharType="begin"/>
            </w:r>
            <w:r>
              <w:rPr>
                <w:noProof/>
                <w:webHidden/>
              </w:rPr>
              <w:instrText xml:space="preserve"> PAGEREF _Toc531346448 \h </w:instrText>
            </w:r>
            <w:r>
              <w:rPr>
                <w:noProof/>
                <w:webHidden/>
              </w:rPr>
            </w:r>
            <w:r>
              <w:rPr>
                <w:noProof/>
                <w:webHidden/>
              </w:rPr>
              <w:fldChar w:fldCharType="separate"/>
            </w:r>
            <w:r>
              <w:rPr>
                <w:noProof/>
                <w:webHidden/>
              </w:rPr>
              <w:t>3</w:t>
            </w:r>
            <w:r>
              <w:rPr>
                <w:noProof/>
                <w:webHidden/>
              </w:rPr>
              <w:fldChar w:fldCharType="end"/>
            </w:r>
          </w:hyperlink>
        </w:p>
        <w:p w14:paraId="05A63C06" w14:textId="546160CA" w:rsidR="00A02FA7" w:rsidRDefault="00A02FA7">
          <w:pPr>
            <w:pStyle w:val="TOC2"/>
            <w:tabs>
              <w:tab w:val="left" w:pos="880"/>
              <w:tab w:val="right" w:leader="dot" w:pos="9062"/>
            </w:tabs>
            <w:rPr>
              <w:rFonts w:eastAsiaTheme="minorEastAsia"/>
              <w:noProof/>
              <w:lang w:eastAsia="de-CH"/>
            </w:rPr>
          </w:pPr>
          <w:hyperlink w:anchor="_Toc531346449" w:history="1">
            <w:r w:rsidRPr="001704C1">
              <w:rPr>
                <w:rStyle w:val="Hyperlink"/>
                <w:noProof/>
              </w:rPr>
              <w:t>5.7</w:t>
            </w:r>
            <w:r>
              <w:rPr>
                <w:rFonts w:eastAsiaTheme="minorEastAsia"/>
                <w:noProof/>
                <w:lang w:eastAsia="de-CH"/>
              </w:rPr>
              <w:tab/>
            </w:r>
            <w:r w:rsidRPr="001704C1">
              <w:rPr>
                <w:rStyle w:val="Hyperlink"/>
                <w:noProof/>
              </w:rPr>
              <w:t>Auftraggeber</w:t>
            </w:r>
            <w:r>
              <w:rPr>
                <w:noProof/>
                <w:webHidden/>
              </w:rPr>
              <w:tab/>
            </w:r>
            <w:r>
              <w:rPr>
                <w:noProof/>
                <w:webHidden/>
              </w:rPr>
              <w:fldChar w:fldCharType="begin"/>
            </w:r>
            <w:r>
              <w:rPr>
                <w:noProof/>
                <w:webHidden/>
              </w:rPr>
              <w:instrText xml:space="preserve"> PAGEREF _Toc531346449 \h </w:instrText>
            </w:r>
            <w:r>
              <w:rPr>
                <w:noProof/>
                <w:webHidden/>
              </w:rPr>
            </w:r>
            <w:r>
              <w:rPr>
                <w:noProof/>
                <w:webHidden/>
              </w:rPr>
              <w:fldChar w:fldCharType="separate"/>
            </w:r>
            <w:r>
              <w:rPr>
                <w:noProof/>
                <w:webHidden/>
              </w:rPr>
              <w:t>3</w:t>
            </w:r>
            <w:r>
              <w:rPr>
                <w:noProof/>
                <w:webHidden/>
              </w:rPr>
              <w:fldChar w:fldCharType="end"/>
            </w:r>
          </w:hyperlink>
        </w:p>
        <w:p w14:paraId="555961C2" w14:textId="65B0FD70" w:rsidR="00A02FA7" w:rsidRDefault="00A02FA7">
          <w:pPr>
            <w:pStyle w:val="TOC2"/>
            <w:tabs>
              <w:tab w:val="left" w:pos="880"/>
              <w:tab w:val="right" w:leader="dot" w:pos="9062"/>
            </w:tabs>
            <w:rPr>
              <w:rFonts w:eastAsiaTheme="minorEastAsia"/>
              <w:noProof/>
              <w:lang w:eastAsia="de-CH"/>
            </w:rPr>
          </w:pPr>
          <w:hyperlink w:anchor="_Toc531346450" w:history="1">
            <w:r w:rsidRPr="001704C1">
              <w:rPr>
                <w:rStyle w:val="Hyperlink"/>
                <w:noProof/>
              </w:rPr>
              <w:t>5.8</w:t>
            </w:r>
            <w:r>
              <w:rPr>
                <w:rFonts w:eastAsiaTheme="minorEastAsia"/>
                <w:noProof/>
                <w:lang w:eastAsia="de-CH"/>
              </w:rPr>
              <w:tab/>
            </w:r>
            <w:r w:rsidRPr="001704C1">
              <w:rPr>
                <w:rStyle w:val="Hyperlink"/>
                <w:noProof/>
              </w:rPr>
              <w:t>Projektteam</w:t>
            </w:r>
            <w:r>
              <w:rPr>
                <w:noProof/>
                <w:webHidden/>
              </w:rPr>
              <w:tab/>
            </w:r>
            <w:r>
              <w:rPr>
                <w:noProof/>
                <w:webHidden/>
              </w:rPr>
              <w:fldChar w:fldCharType="begin"/>
            </w:r>
            <w:r>
              <w:rPr>
                <w:noProof/>
                <w:webHidden/>
              </w:rPr>
              <w:instrText xml:space="preserve"> PAGEREF _Toc531346450 \h </w:instrText>
            </w:r>
            <w:r>
              <w:rPr>
                <w:noProof/>
                <w:webHidden/>
              </w:rPr>
            </w:r>
            <w:r>
              <w:rPr>
                <w:noProof/>
                <w:webHidden/>
              </w:rPr>
              <w:fldChar w:fldCharType="separate"/>
            </w:r>
            <w:r>
              <w:rPr>
                <w:noProof/>
                <w:webHidden/>
              </w:rPr>
              <w:t>3</w:t>
            </w:r>
            <w:r>
              <w:rPr>
                <w:noProof/>
                <w:webHidden/>
              </w:rPr>
              <w:fldChar w:fldCharType="end"/>
            </w:r>
          </w:hyperlink>
        </w:p>
        <w:p w14:paraId="6108366D" w14:textId="695EC63A" w:rsidR="00A02FA7" w:rsidRDefault="00A02FA7">
          <w:pPr>
            <w:pStyle w:val="TOC1"/>
            <w:tabs>
              <w:tab w:val="left" w:pos="440"/>
              <w:tab w:val="right" w:leader="dot" w:pos="9062"/>
            </w:tabs>
            <w:rPr>
              <w:rFonts w:eastAsiaTheme="minorEastAsia"/>
              <w:noProof/>
              <w:lang w:eastAsia="de-CH"/>
            </w:rPr>
          </w:pPr>
          <w:hyperlink w:anchor="_Toc531346451" w:history="1">
            <w:r w:rsidRPr="001704C1">
              <w:rPr>
                <w:rStyle w:val="Hyperlink"/>
                <w:noProof/>
              </w:rPr>
              <w:t>6</w:t>
            </w:r>
            <w:r>
              <w:rPr>
                <w:rFonts w:eastAsiaTheme="minorEastAsia"/>
                <w:noProof/>
                <w:lang w:eastAsia="de-CH"/>
              </w:rPr>
              <w:tab/>
            </w:r>
            <w:r w:rsidRPr="001704C1">
              <w:rPr>
                <w:rStyle w:val="Hyperlink"/>
                <w:noProof/>
              </w:rPr>
              <w:t>Systemabgrenzung</w:t>
            </w:r>
            <w:r>
              <w:rPr>
                <w:noProof/>
                <w:webHidden/>
              </w:rPr>
              <w:tab/>
            </w:r>
            <w:r>
              <w:rPr>
                <w:noProof/>
                <w:webHidden/>
              </w:rPr>
              <w:fldChar w:fldCharType="begin"/>
            </w:r>
            <w:r>
              <w:rPr>
                <w:noProof/>
                <w:webHidden/>
              </w:rPr>
              <w:instrText xml:space="preserve"> PAGEREF _Toc531346451 \h </w:instrText>
            </w:r>
            <w:r>
              <w:rPr>
                <w:noProof/>
                <w:webHidden/>
              </w:rPr>
            </w:r>
            <w:r>
              <w:rPr>
                <w:noProof/>
                <w:webHidden/>
              </w:rPr>
              <w:fldChar w:fldCharType="separate"/>
            </w:r>
            <w:r>
              <w:rPr>
                <w:noProof/>
                <w:webHidden/>
              </w:rPr>
              <w:t>4</w:t>
            </w:r>
            <w:r>
              <w:rPr>
                <w:noProof/>
                <w:webHidden/>
              </w:rPr>
              <w:fldChar w:fldCharType="end"/>
            </w:r>
          </w:hyperlink>
        </w:p>
        <w:p w14:paraId="131CE378" w14:textId="4548B997" w:rsidR="00A02FA7" w:rsidRDefault="00A02FA7">
          <w:pPr>
            <w:pStyle w:val="TOC2"/>
            <w:tabs>
              <w:tab w:val="left" w:pos="880"/>
              <w:tab w:val="right" w:leader="dot" w:pos="9062"/>
            </w:tabs>
            <w:rPr>
              <w:rFonts w:eastAsiaTheme="minorEastAsia"/>
              <w:noProof/>
              <w:lang w:eastAsia="de-CH"/>
            </w:rPr>
          </w:pPr>
          <w:hyperlink w:anchor="_Toc531346452" w:history="1">
            <w:r w:rsidRPr="001704C1">
              <w:rPr>
                <w:rStyle w:val="Hyperlink"/>
                <w:noProof/>
              </w:rPr>
              <w:t>6.1</w:t>
            </w:r>
            <w:r>
              <w:rPr>
                <w:rFonts w:eastAsiaTheme="minorEastAsia"/>
                <w:noProof/>
                <w:lang w:eastAsia="de-CH"/>
              </w:rPr>
              <w:tab/>
            </w:r>
            <w:r w:rsidRPr="001704C1">
              <w:rPr>
                <w:rStyle w:val="Hyperlink"/>
                <w:noProof/>
              </w:rPr>
              <w:t>Prozessumfeld</w:t>
            </w:r>
            <w:r>
              <w:rPr>
                <w:noProof/>
                <w:webHidden/>
              </w:rPr>
              <w:tab/>
            </w:r>
            <w:r>
              <w:rPr>
                <w:noProof/>
                <w:webHidden/>
              </w:rPr>
              <w:fldChar w:fldCharType="begin"/>
            </w:r>
            <w:r>
              <w:rPr>
                <w:noProof/>
                <w:webHidden/>
              </w:rPr>
              <w:instrText xml:space="preserve"> PAGEREF _Toc531346452 \h </w:instrText>
            </w:r>
            <w:r>
              <w:rPr>
                <w:noProof/>
                <w:webHidden/>
              </w:rPr>
            </w:r>
            <w:r>
              <w:rPr>
                <w:noProof/>
                <w:webHidden/>
              </w:rPr>
              <w:fldChar w:fldCharType="separate"/>
            </w:r>
            <w:r>
              <w:rPr>
                <w:noProof/>
                <w:webHidden/>
              </w:rPr>
              <w:t>4</w:t>
            </w:r>
            <w:r>
              <w:rPr>
                <w:noProof/>
                <w:webHidden/>
              </w:rPr>
              <w:fldChar w:fldCharType="end"/>
            </w:r>
          </w:hyperlink>
        </w:p>
        <w:p w14:paraId="564F2D56" w14:textId="5C0A37A2" w:rsidR="00A02FA7" w:rsidRDefault="00A02FA7">
          <w:pPr>
            <w:pStyle w:val="TOC2"/>
            <w:tabs>
              <w:tab w:val="left" w:pos="880"/>
              <w:tab w:val="right" w:leader="dot" w:pos="9062"/>
            </w:tabs>
            <w:rPr>
              <w:rFonts w:eastAsiaTheme="minorEastAsia"/>
              <w:noProof/>
              <w:lang w:eastAsia="de-CH"/>
            </w:rPr>
          </w:pPr>
          <w:hyperlink w:anchor="_Toc531346453" w:history="1">
            <w:r w:rsidRPr="001704C1">
              <w:rPr>
                <w:rStyle w:val="Hyperlink"/>
                <w:noProof/>
              </w:rPr>
              <w:t>6.2</w:t>
            </w:r>
            <w:r>
              <w:rPr>
                <w:rFonts w:eastAsiaTheme="minorEastAsia"/>
                <w:noProof/>
                <w:lang w:eastAsia="de-CH"/>
              </w:rPr>
              <w:tab/>
            </w:r>
            <w:r w:rsidRPr="001704C1">
              <w:rPr>
                <w:rStyle w:val="Hyperlink"/>
                <w:noProof/>
              </w:rPr>
              <w:t>Systemumfeld</w:t>
            </w:r>
            <w:r>
              <w:rPr>
                <w:noProof/>
                <w:webHidden/>
              </w:rPr>
              <w:tab/>
            </w:r>
            <w:r>
              <w:rPr>
                <w:noProof/>
                <w:webHidden/>
              </w:rPr>
              <w:fldChar w:fldCharType="begin"/>
            </w:r>
            <w:r>
              <w:rPr>
                <w:noProof/>
                <w:webHidden/>
              </w:rPr>
              <w:instrText xml:space="preserve"> PAGEREF _Toc531346453 \h </w:instrText>
            </w:r>
            <w:r>
              <w:rPr>
                <w:noProof/>
                <w:webHidden/>
              </w:rPr>
            </w:r>
            <w:r>
              <w:rPr>
                <w:noProof/>
                <w:webHidden/>
              </w:rPr>
              <w:fldChar w:fldCharType="separate"/>
            </w:r>
            <w:r>
              <w:rPr>
                <w:noProof/>
                <w:webHidden/>
              </w:rPr>
              <w:t>5</w:t>
            </w:r>
            <w:r>
              <w:rPr>
                <w:noProof/>
                <w:webHidden/>
              </w:rPr>
              <w:fldChar w:fldCharType="end"/>
            </w:r>
          </w:hyperlink>
        </w:p>
        <w:p w14:paraId="368B25AB" w14:textId="3825782E" w:rsidR="00A02FA7" w:rsidRDefault="00A02FA7">
          <w:pPr>
            <w:pStyle w:val="TOC1"/>
            <w:tabs>
              <w:tab w:val="left" w:pos="440"/>
              <w:tab w:val="right" w:leader="dot" w:pos="9062"/>
            </w:tabs>
            <w:rPr>
              <w:rFonts w:eastAsiaTheme="minorEastAsia"/>
              <w:noProof/>
              <w:lang w:eastAsia="de-CH"/>
            </w:rPr>
          </w:pPr>
          <w:hyperlink w:anchor="_Toc531346454" w:history="1">
            <w:r w:rsidRPr="001704C1">
              <w:rPr>
                <w:rStyle w:val="Hyperlink"/>
                <w:noProof/>
              </w:rPr>
              <w:t>7</w:t>
            </w:r>
            <w:r>
              <w:rPr>
                <w:rFonts w:eastAsiaTheme="minorEastAsia"/>
                <w:noProof/>
                <w:lang w:eastAsia="de-CH"/>
              </w:rPr>
              <w:tab/>
            </w:r>
            <w:r w:rsidRPr="001704C1">
              <w:rPr>
                <w:rStyle w:val="Hyperlink"/>
                <w:noProof/>
              </w:rPr>
              <w:t>Anforderungen</w:t>
            </w:r>
            <w:r>
              <w:rPr>
                <w:noProof/>
                <w:webHidden/>
              </w:rPr>
              <w:tab/>
            </w:r>
            <w:r>
              <w:rPr>
                <w:noProof/>
                <w:webHidden/>
              </w:rPr>
              <w:fldChar w:fldCharType="begin"/>
            </w:r>
            <w:r>
              <w:rPr>
                <w:noProof/>
                <w:webHidden/>
              </w:rPr>
              <w:instrText xml:space="preserve"> PAGEREF _Toc531346454 \h </w:instrText>
            </w:r>
            <w:r>
              <w:rPr>
                <w:noProof/>
                <w:webHidden/>
              </w:rPr>
            </w:r>
            <w:r>
              <w:rPr>
                <w:noProof/>
                <w:webHidden/>
              </w:rPr>
              <w:fldChar w:fldCharType="separate"/>
            </w:r>
            <w:r>
              <w:rPr>
                <w:noProof/>
                <w:webHidden/>
              </w:rPr>
              <w:t>6</w:t>
            </w:r>
            <w:r>
              <w:rPr>
                <w:noProof/>
                <w:webHidden/>
              </w:rPr>
              <w:fldChar w:fldCharType="end"/>
            </w:r>
          </w:hyperlink>
        </w:p>
        <w:p w14:paraId="1330DA67" w14:textId="3F0469C7" w:rsidR="00A02FA7" w:rsidRDefault="00A02FA7">
          <w:pPr>
            <w:pStyle w:val="TOC2"/>
            <w:tabs>
              <w:tab w:val="left" w:pos="880"/>
              <w:tab w:val="right" w:leader="dot" w:pos="9062"/>
            </w:tabs>
            <w:rPr>
              <w:rFonts w:eastAsiaTheme="minorEastAsia"/>
              <w:noProof/>
              <w:lang w:eastAsia="de-CH"/>
            </w:rPr>
          </w:pPr>
          <w:hyperlink w:anchor="_Toc531346455" w:history="1">
            <w:r w:rsidRPr="001704C1">
              <w:rPr>
                <w:rStyle w:val="Hyperlink"/>
                <w:noProof/>
              </w:rPr>
              <w:t>7.1</w:t>
            </w:r>
            <w:r>
              <w:rPr>
                <w:rFonts w:eastAsiaTheme="minorEastAsia"/>
                <w:noProof/>
                <w:lang w:eastAsia="de-CH"/>
              </w:rPr>
              <w:tab/>
            </w:r>
            <w:r w:rsidRPr="001704C1">
              <w:rPr>
                <w:rStyle w:val="Hyperlink"/>
                <w:noProof/>
              </w:rPr>
              <w:t>Quellen und Vorgehen</w:t>
            </w:r>
            <w:r>
              <w:rPr>
                <w:noProof/>
                <w:webHidden/>
              </w:rPr>
              <w:tab/>
            </w:r>
            <w:r>
              <w:rPr>
                <w:noProof/>
                <w:webHidden/>
              </w:rPr>
              <w:fldChar w:fldCharType="begin"/>
            </w:r>
            <w:r>
              <w:rPr>
                <w:noProof/>
                <w:webHidden/>
              </w:rPr>
              <w:instrText xml:space="preserve"> PAGEREF _Toc531346455 \h </w:instrText>
            </w:r>
            <w:r>
              <w:rPr>
                <w:noProof/>
                <w:webHidden/>
              </w:rPr>
            </w:r>
            <w:r>
              <w:rPr>
                <w:noProof/>
                <w:webHidden/>
              </w:rPr>
              <w:fldChar w:fldCharType="separate"/>
            </w:r>
            <w:r>
              <w:rPr>
                <w:noProof/>
                <w:webHidden/>
              </w:rPr>
              <w:t>6</w:t>
            </w:r>
            <w:r>
              <w:rPr>
                <w:noProof/>
                <w:webHidden/>
              </w:rPr>
              <w:fldChar w:fldCharType="end"/>
            </w:r>
          </w:hyperlink>
        </w:p>
        <w:p w14:paraId="54376D9E" w14:textId="37CB6735" w:rsidR="00A02FA7" w:rsidRDefault="00A02FA7">
          <w:pPr>
            <w:pStyle w:val="TOC2"/>
            <w:tabs>
              <w:tab w:val="left" w:pos="880"/>
              <w:tab w:val="right" w:leader="dot" w:pos="9062"/>
            </w:tabs>
            <w:rPr>
              <w:rFonts w:eastAsiaTheme="minorEastAsia"/>
              <w:noProof/>
              <w:lang w:eastAsia="de-CH"/>
            </w:rPr>
          </w:pPr>
          <w:hyperlink w:anchor="_Toc531346456" w:history="1">
            <w:r w:rsidRPr="001704C1">
              <w:rPr>
                <w:rStyle w:val="Hyperlink"/>
                <w:noProof/>
              </w:rPr>
              <w:t>7.2</w:t>
            </w:r>
            <w:r>
              <w:rPr>
                <w:rFonts w:eastAsiaTheme="minorEastAsia"/>
                <w:noProof/>
                <w:lang w:eastAsia="de-CH"/>
              </w:rPr>
              <w:tab/>
            </w:r>
            <w:r w:rsidRPr="001704C1">
              <w:rPr>
                <w:rStyle w:val="Hyperlink"/>
                <w:noProof/>
              </w:rPr>
              <w:t>Funktionale Anforderungen</w:t>
            </w:r>
            <w:r>
              <w:rPr>
                <w:noProof/>
                <w:webHidden/>
              </w:rPr>
              <w:tab/>
            </w:r>
            <w:r>
              <w:rPr>
                <w:noProof/>
                <w:webHidden/>
              </w:rPr>
              <w:fldChar w:fldCharType="begin"/>
            </w:r>
            <w:r>
              <w:rPr>
                <w:noProof/>
                <w:webHidden/>
              </w:rPr>
              <w:instrText xml:space="preserve"> PAGEREF _Toc531346456 \h </w:instrText>
            </w:r>
            <w:r>
              <w:rPr>
                <w:noProof/>
                <w:webHidden/>
              </w:rPr>
            </w:r>
            <w:r>
              <w:rPr>
                <w:noProof/>
                <w:webHidden/>
              </w:rPr>
              <w:fldChar w:fldCharType="separate"/>
            </w:r>
            <w:r>
              <w:rPr>
                <w:noProof/>
                <w:webHidden/>
              </w:rPr>
              <w:t>6</w:t>
            </w:r>
            <w:r>
              <w:rPr>
                <w:noProof/>
                <w:webHidden/>
              </w:rPr>
              <w:fldChar w:fldCharType="end"/>
            </w:r>
          </w:hyperlink>
        </w:p>
        <w:p w14:paraId="6D753C2F" w14:textId="34F2F36D" w:rsidR="00A02FA7" w:rsidRDefault="00A02FA7">
          <w:pPr>
            <w:pStyle w:val="TOC2"/>
            <w:tabs>
              <w:tab w:val="left" w:pos="880"/>
              <w:tab w:val="right" w:leader="dot" w:pos="9062"/>
            </w:tabs>
            <w:rPr>
              <w:rFonts w:eastAsiaTheme="minorEastAsia"/>
              <w:noProof/>
              <w:lang w:eastAsia="de-CH"/>
            </w:rPr>
          </w:pPr>
          <w:hyperlink w:anchor="_Toc531346457" w:history="1">
            <w:r w:rsidRPr="001704C1">
              <w:rPr>
                <w:rStyle w:val="Hyperlink"/>
                <w:noProof/>
              </w:rPr>
              <w:t>7.3</w:t>
            </w:r>
            <w:r>
              <w:rPr>
                <w:rFonts w:eastAsiaTheme="minorEastAsia"/>
                <w:noProof/>
                <w:lang w:eastAsia="de-CH"/>
              </w:rPr>
              <w:tab/>
            </w:r>
            <w:r w:rsidRPr="001704C1">
              <w:rPr>
                <w:rStyle w:val="Hyperlink"/>
                <w:noProof/>
              </w:rPr>
              <w:t>Qualitätsanforderungen</w:t>
            </w:r>
            <w:r>
              <w:rPr>
                <w:noProof/>
                <w:webHidden/>
              </w:rPr>
              <w:tab/>
            </w:r>
            <w:r>
              <w:rPr>
                <w:noProof/>
                <w:webHidden/>
              </w:rPr>
              <w:fldChar w:fldCharType="begin"/>
            </w:r>
            <w:r>
              <w:rPr>
                <w:noProof/>
                <w:webHidden/>
              </w:rPr>
              <w:instrText xml:space="preserve"> PAGEREF _Toc531346457 \h </w:instrText>
            </w:r>
            <w:r>
              <w:rPr>
                <w:noProof/>
                <w:webHidden/>
              </w:rPr>
            </w:r>
            <w:r>
              <w:rPr>
                <w:noProof/>
                <w:webHidden/>
              </w:rPr>
              <w:fldChar w:fldCharType="separate"/>
            </w:r>
            <w:r>
              <w:rPr>
                <w:noProof/>
                <w:webHidden/>
              </w:rPr>
              <w:t>8</w:t>
            </w:r>
            <w:r>
              <w:rPr>
                <w:noProof/>
                <w:webHidden/>
              </w:rPr>
              <w:fldChar w:fldCharType="end"/>
            </w:r>
          </w:hyperlink>
        </w:p>
        <w:p w14:paraId="4592C598" w14:textId="3B2AA5F4" w:rsidR="00A02FA7" w:rsidRDefault="00A02FA7">
          <w:pPr>
            <w:pStyle w:val="TOC2"/>
            <w:tabs>
              <w:tab w:val="left" w:pos="880"/>
              <w:tab w:val="right" w:leader="dot" w:pos="9062"/>
            </w:tabs>
            <w:rPr>
              <w:rFonts w:eastAsiaTheme="minorEastAsia"/>
              <w:noProof/>
              <w:lang w:eastAsia="de-CH"/>
            </w:rPr>
          </w:pPr>
          <w:hyperlink w:anchor="_Toc531346458" w:history="1">
            <w:r w:rsidRPr="001704C1">
              <w:rPr>
                <w:rStyle w:val="Hyperlink"/>
                <w:noProof/>
              </w:rPr>
              <w:t>7.4</w:t>
            </w:r>
            <w:r>
              <w:rPr>
                <w:rFonts w:eastAsiaTheme="minorEastAsia"/>
                <w:noProof/>
                <w:lang w:eastAsia="de-CH"/>
              </w:rPr>
              <w:tab/>
            </w:r>
            <w:r w:rsidRPr="001704C1">
              <w:rPr>
                <w:rStyle w:val="Hyperlink"/>
                <w:noProof/>
              </w:rPr>
              <w:t>Mockups</w:t>
            </w:r>
            <w:r>
              <w:rPr>
                <w:noProof/>
                <w:webHidden/>
              </w:rPr>
              <w:tab/>
            </w:r>
            <w:r>
              <w:rPr>
                <w:noProof/>
                <w:webHidden/>
              </w:rPr>
              <w:fldChar w:fldCharType="begin"/>
            </w:r>
            <w:r>
              <w:rPr>
                <w:noProof/>
                <w:webHidden/>
              </w:rPr>
              <w:instrText xml:space="preserve"> PAGEREF _Toc531346458 \h </w:instrText>
            </w:r>
            <w:r>
              <w:rPr>
                <w:noProof/>
                <w:webHidden/>
              </w:rPr>
            </w:r>
            <w:r>
              <w:rPr>
                <w:noProof/>
                <w:webHidden/>
              </w:rPr>
              <w:fldChar w:fldCharType="separate"/>
            </w:r>
            <w:r>
              <w:rPr>
                <w:noProof/>
                <w:webHidden/>
              </w:rPr>
              <w:t>9</w:t>
            </w:r>
            <w:r>
              <w:rPr>
                <w:noProof/>
                <w:webHidden/>
              </w:rPr>
              <w:fldChar w:fldCharType="end"/>
            </w:r>
          </w:hyperlink>
        </w:p>
        <w:p w14:paraId="2AB32F10" w14:textId="4B297299" w:rsidR="00A02FA7" w:rsidRDefault="00A02FA7">
          <w:pPr>
            <w:pStyle w:val="TOC3"/>
            <w:tabs>
              <w:tab w:val="left" w:pos="1320"/>
              <w:tab w:val="right" w:leader="dot" w:pos="9062"/>
            </w:tabs>
            <w:rPr>
              <w:rFonts w:eastAsiaTheme="minorEastAsia"/>
              <w:noProof/>
              <w:lang w:eastAsia="de-CH"/>
            </w:rPr>
          </w:pPr>
          <w:hyperlink w:anchor="_Toc531346459" w:history="1">
            <w:r w:rsidRPr="001704C1">
              <w:rPr>
                <w:rStyle w:val="Hyperlink"/>
                <w:noProof/>
              </w:rPr>
              <w:t>7.4.1</w:t>
            </w:r>
            <w:r>
              <w:rPr>
                <w:rFonts w:eastAsiaTheme="minorEastAsia"/>
                <w:noProof/>
                <w:lang w:eastAsia="de-CH"/>
              </w:rPr>
              <w:tab/>
            </w:r>
            <w:r w:rsidRPr="001704C1">
              <w:rPr>
                <w:rStyle w:val="Hyperlink"/>
                <w:noProof/>
              </w:rPr>
              <w:t>Auditor</w:t>
            </w:r>
            <w:r>
              <w:rPr>
                <w:noProof/>
                <w:webHidden/>
              </w:rPr>
              <w:tab/>
            </w:r>
            <w:r>
              <w:rPr>
                <w:noProof/>
                <w:webHidden/>
              </w:rPr>
              <w:fldChar w:fldCharType="begin"/>
            </w:r>
            <w:r>
              <w:rPr>
                <w:noProof/>
                <w:webHidden/>
              </w:rPr>
              <w:instrText xml:space="preserve"> PAGEREF _Toc531346459 \h </w:instrText>
            </w:r>
            <w:r>
              <w:rPr>
                <w:noProof/>
                <w:webHidden/>
              </w:rPr>
            </w:r>
            <w:r>
              <w:rPr>
                <w:noProof/>
                <w:webHidden/>
              </w:rPr>
              <w:fldChar w:fldCharType="separate"/>
            </w:r>
            <w:r>
              <w:rPr>
                <w:noProof/>
                <w:webHidden/>
              </w:rPr>
              <w:t>9</w:t>
            </w:r>
            <w:r>
              <w:rPr>
                <w:noProof/>
                <w:webHidden/>
              </w:rPr>
              <w:fldChar w:fldCharType="end"/>
            </w:r>
          </w:hyperlink>
        </w:p>
        <w:p w14:paraId="3721404C" w14:textId="13F21C1F" w:rsidR="00A02FA7" w:rsidRDefault="00A02FA7">
          <w:pPr>
            <w:pStyle w:val="TOC3"/>
            <w:tabs>
              <w:tab w:val="left" w:pos="1320"/>
              <w:tab w:val="right" w:leader="dot" w:pos="9062"/>
            </w:tabs>
            <w:rPr>
              <w:rFonts w:eastAsiaTheme="minorEastAsia"/>
              <w:noProof/>
              <w:lang w:eastAsia="de-CH"/>
            </w:rPr>
          </w:pPr>
          <w:hyperlink w:anchor="_Toc531346460" w:history="1">
            <w:r w:rsidRPr="001704C1">
              <w:rPr>
                <w:rStyle w:val="Hyperlink"/>
                <w:noProof/>
              </w:rPr>
              <w:t>7.4.2</w:t>
            </w:r>
            <w:r>
              <w:rPr>
                <w:rFonts w:eastAsiaTheme="minorEastAsia"/>
                <w:noProof/>
                <w:lang w:eastAsia="de-CH"/>
              </w:rPr>
              <w:tab/>
            </w:r>
            <w:r w:rsidRPr="001704C1">
              <w:rPr>
                <w:rStyle w:val="Hyperlink"/>
                <w:noProof/>
              </w:rPr>
              <w:t>Systemadministrator</w:t>
            </w:r>
            <w:r>
              <w:rPr>
                <w:noProof/>
                <w:webHidden/>
              </w:rPr>
              <w:tab/>
            </w:r>
            <w:r>
              <w:rPr>
                <w:noProof/>
                <w:webHidden/>
              </w:rPr>
              <w:fldChar w:fldCharType="begin"/>
            </w:r>
            <w:r>
              <w:rPr>
                <w:noProof/>
                <w:webHidden/>
              </w:rPr>
              <w:instrText xml:space="preserve"> PAGEREF _Toc531346460 \h </w:instrText>
            </w:r>
            <w:r>
              <w:rPr>
                <w:noProof/>
                <w:webHidden/>
              </w:rPr>
            </w:r>
            <w:r>
              <w:rPr>
                <w:noProof/>
                <w:webHidden/>
              </w:rPr>
              <w:fldChar w:fldCharType="separate"/>
            </w:r>
            <w:r>
              <w:rPr>
                <w:noProof/>
                <w:webHidden/>
              </w:rPr>
              <w:t>10</w:t>
            </w:r>
            <w:r>
              <w:rPr>
                <w:noProof/>
                <w:webHidden/>
              </w:rPr>
              <w:fldChar w:fldCharType="end"/>
            </w:r>
          </w:hyperlink>
        </w:p>
        <w:p w14:paraId="11AC6207" w14:textId="09EFE884" w:rsidR="00A02FA7" w:rsidRDefault="00A02FA7">
          <w:pPr>
            <w:pStyle w:val="TOC3"/>
            <w:tabs>
              <w:tab w:val="left" w:pos="1320"/>
              <w:tab w:val="right" w:leader="dot" w:pos="9062"/>
            </w:tabs>
            <w:rPr>
              <w:rFonts w:eastAsiaTheme="minorEastAsia"/>
              <w:noProof/>
              <w:lang w:eastAsia="de-CH"/>
            </w:rPr>
          </w:pPr>
          <w:hyperlink w:anchor="_Toc531346461" w:history="1">
            <w:r w:rsidRPr="001704C1">
              <w:rPr>
                <w:rStyle w:val="Hyperlink"/>
                <w:noProof/>
              </w:rPr>
              <w:t>7.4.3</w:t>
            </w:r>
            <w:r>
              <w:rPr>
                <w:rFonts w:eastAsiaTheme="minorEastAsia"/>
                <w:noProof/>
                <w:lang w:eastAsia="de-CH"/>
              </w:rPr>
              <w:tab/>
            </w:r>
            <w:r w:rsidRPr="001704C1">
              <w:rPr>
                <w:rStyle w:val="Hyperlink"/>
                <w:noProof/>
              </w:rPr>
              <w:t>Application Owner</w:t>
            </w:r>
            <w:r>
              <w:rPr>
                <w:noProof/>
                <w:webHidden/>
              </w:rPr>
              <w:tab/>
            </w:r>
            <w:r>
              <w:rPr>
                <w:noProof/>
                <w:webHidden/>
              </w:rPr>
              <w:fldChar w:fldCharType="begin"/>
            </w:r>
            <w:r>
              <w:rPr>
                <w:noProof/>
                <w:webHidden/>
              </w:rPr>
              <w:instrText xml:space="preserve"> PAGEREF _Toc531346461 \h </w:instrText>
            </w:r>
            <w:r>
              <w:rPr>
                <w:noProof/>
                <w:webHidden/>
              </w:rPr>
            </w:r>
            <w:r>
              <w:rPr>
                <w:noProof/>
                <w:webHidden/>
              </w:rPr>
              <w:fldChar w:fldCharType="separate"/>
            </w:r>
            <w:r>
              <w:rPr>
                <w:noProof/>
                <w:webHidden/>
              </w:rPr>
              <w:t>11</w:t>
            </w:r>
            <w:r>
              <w:rPr>
                <w:noProof/>
                <w:webHidden/>
              </w:rPr>
              <w:fldChar w:fldCharType="end"/>
            </w:r>
          </w:hyperlink>
        </w:p>
        <w:p w14:paraId="1D3965C9" w14:textId="0B406A49" w:rsidR="00A02FA7" w:rsidRDefault="00A02FA7">
          <w:pPr>
            <w:pStyle w:val="TOC2"/>
            <w:tabs>
              <w:tab w:val="left" w:pos="880"/>
              <w:tab w:val="right" w:leader="dot" w:pos="9062"/>
            </w:tabs>
            <w:rPr>
              <w:rFonts w:eastAsiaTheme="minorEastAsia"/>
              <w:noProof/>
              <w:lang w:eastAsia="de-CH"/>
            </w:rPr>
          </w:pPr>
          <w:hyperlink w:anchor="_Toc531346462" w:history="1">
            <w:r w:rsidRPr="001704C1">
              <w:rPr>
                <w:rStyle w:val="Hyperlink"/>
                <w:noProof/>
              </w:rPr>
              <w:t>7.5</w:t>
            </w:r>
            <w:r>
              <w:rPr>
                <w:rFonts w:eastAsiaTheme="minorEastAsia"/>
                <w:noProof/>
                <w:lang w:eastAsia="de-CH"/>
              </w:rPr>
              <w:tab/>
            </w:r>
            <w:r w:rsidRPr="001704C1">
              <w:rPr>
                <w:rStyle w:val="Hyperlink"/>
                <w:noProof/>
              </w:rPr>
              <w:t>Randbedingungen</w:t>
            </w:r>
            <w:r>
              <w:rPr>
                <w:noProof/>
                <w:webHidden/>
              </w:rPr>
              <w:tab/>
            </w:r>
            <w:r>
              <w:rPr>
                <w:noProof/>
                <w:webHidden/>
              </w:rPr>
              <w:fldChar w:fldCharType="begin"/>
            </w:r>
            <w:r>
              <w:rPr>
                <w:noProof/>
                <w:webHidden/>
              </w:rPr>
              <w:instrText xml:space="preserve"> PAGEREF _Toc531346462 \h </w:instrText>
            </w:r>
            <w:r>
              <w:rPr>
                <w:noProof/>
                <w:webHidden/>
              </w:rPr>
            </w:r>
            <w:r>
              <w:rPr>
                <w:noProof/>
                <w:webHidden/>
              </w:rPr>
              <w:fldChar w:fldCharType="separate"/>
            </w:r>
            <w:r>
              <w:rPr>
                <w:noProof/>
                <w:webHidden/>
              </w:rPr>
              <w:t>12</w:t>
            </w:r>
            <w:r>
              <w:rPr>
                <w:noProof/>
                <w:webHidden/>
              </w:rPr>
              <w:fldChar w:fldCharType="end"/>
            </w:r>
          </w:hyperlink>
        </w:p>
        <w:p w14:paraId="3E028F2F" w14:textId="5C88E170" w:rsidR="00A02FA7" w:rsidRDefault="00A02FA7">
          <w:pPr>
            <w:pStyle w:val="TOC2"/>
            <w:tabs>
              <w:tab w:val="left" w:pos="880"/>
              <w:tab w:val="right" w:leader="dot" w:pos="9062"/>
            </w:tabs>
            <w:rPr>
              <w:rFonts w:eastAsiaTheme="minorEastAsia"/>
              <w:noProof/>
              <w:lang w:eastAsia="de-CH"/>
            </w:rPr>
          </w:pPr>
          <w:hyperlink w:anchor="_Toc531346463" w:history="1">
            <w:r w:rsidRPr="001704C1">
              <w:rPr>
                <w:rStyle w:val="Hyperlink"/>
                <w:noProof/>
              </w:rPr>
              <w:t>7.6</w:t>
            </w:r>
            <w:r>
              <w:rPr>
                <w:rFonts w:eastAsiaTheme="minorEastAsia"/>
                <w:noProof/>
                <w:lang w:eastAsia="de-CH"/>
              </w:rPr>
              <w:tab/>
            </w:r>
            <w:r w:rsidRPr="001704C1">
              <w:rPr>
                <w:rStyle w:val="Hyperlink"/>
                <w:noProof/>
              </w:rPr>
              <w:t>Datenmodell</w:t>
            </w:r>
            <w:r>
              <w:rPr>
                <w:noProof/>
                <w:webHidden/>
              </w:rPr>
              <w:tab/>
            </w:r>
            <w:r>
              <w:rPr>
                <w:noProof/>
                <w:webHidden/>
              </w:rPr>
              <w:fldChar w:fldCharType="begin"/>
            </w:r>
            <w:r>
              <w:rPr>
                <w:noProof/>
                <w:webHidden/>
              </w:rPr>
              <w:instrText xml:space="preserve"> PAGEREF _Toc531346463 \h </w:instrText>
            </w:r>
            <w:r>
              <w:rPr>
                <w:noProof/>
                <w:webHidden/>
              </w:rPr>
            </w:r>
            <w:r>
              <w:rPr>
                <w:noProof/>
                <w:webHidden/>
              </w:rPr>
              <w:fldChar w:fldCharType="separate"/>
            </w:r>
            <w:r>
              <w:rPr>
                <w:noProof/>
                <w:webHidden/>
              </w:rPr>
              <w:t>13</w:t>
            </w:r>
            <w:r>
              <w:rPr>
                <w:noProof/>
                <w:webHidden/>
              </w:rPr>
              <w:fldChar w:fldCharType="end"/>
            </w:r>
          </w:hyperlink>
        </w:p>
        <w:p w14:paraId="033BDCA3" w14:textId="1C13FEE7" w:rsidR="00A02FA7" w:rsidRDefault="00A02FA7">
          <w:pPr>
            <w:pStyle w:val="TOC3"/>
            <w:tabs>
              <w:tab w:val="left" w:pos="1320"/>
              <w:tab w:val="right" w:leader="dot" w:pos="9062"/>
            </w:tabs>
            <w:rPr>
              <w:rFonts w:eastAsiaTheme="minorEastAsia"/>
              <w:noProof/>
              <w:lang w:eastAsia="de-CH"/>
            </w:rPr>
          </w:pPr>
          <w:hyperlink w:anchor="_Toc531346464" w:history="1">
            <w:r w:rsidRPr="001704C1">
              <w:rPr>
                <w:rStyle w:val="Hyperlink"/>
                <w:noProof/>
              </w:rPr>
              <w:t>7.6.1</w:t>
            </w:r>
            <w:r>
              <w:rPr>
                <w:rFonts w:eastAsiaTheme="minorEastAsia"/>
                <w:noProof/>
                <w:lang w:eastAsia="de-CH"/>
              </w:rPr>
              <w:tab/>
            </w:r>
            <w:r w:rsidRPr="001704C1">
              <w:rPr>
                <w:rStyle w:val="Hyperlink"/>
                <w:noProof/>
              </w:rPr>
              <w:t>Berechtigungen</w:t>
            </w:r>
            <w:r>
              <w:rPr>
                <w:noProof/>
                <w:webHidden/>
              </w:rPr>
              <w:tab/>
            </w:r>
            <w:r>
              <w:rPr>
                <w:noProof/>
                <w:webHidden/>
              </w:rPr>
              <w:fldChar w:fldCharType="begin"/>
            </w:r>
            <w:r>
              <w:rPr>
                <w:noProof/>
                <w:webHidden/>
              </w:rPr>
              <w:instrText xml:space="preserve"> PAGEREF _Toc531346464 \h </w:instrText>
            </w:r>
            <w:r>
              <w:rPr>
                <w:noProof/>
                <w:webHidden/>
              </w:rPr>
            </w:r>
            <w:r>
              <w:rPr>
                <w:noProof/>
                <w:webHidden/>
              </w:rPr>
              <w:fldChar w:fldCharType="separate"/>
            </w:r>
            <w:r>
              <w:rPr>
                <w:noProof/>
                <w:webHidden/>
              </w:rPr>
              <w:t>13</w:t>
            </w:r>
            <w:r>
              <w:rPr>
                <w:noProof/>
                <w:webHidden/>
              </w:rPr>
              <w:fldChar w:fldCharType="end"/>
            </w:r>
          </w:hyperlink>
        </w:p>
        <w:p w14:paraId="2A8C1589" w14:textId="7DD3745B" w:rsidR="00A02FA7" w:rsidRDefault="00A02FA7">
          <w:pPr>
            <w:pStyle w:val="TOC3"/>
            <w:tabs>
              <w:tab w:val="left" w:pos="1320"/>
              <w:tab w:val="right" w:leader="dot" w:pos="9062"/>
            </w:tabs>
            <w:rPr>
              <w:rFonts w:eastAsiaTheme="minorEastAsia"/>
              <w:noProof/>
              <w:lang w:eastAsia="de-CH"/>
            </w:rPr>
          </w:pPr>
          <w:hyperlink w:anchor="_Toc531346465" w:history="1">
            <w:r w:rsidRPr="001704C1">
              <w:rPr>
                <w:rStyle w:val="Hyperlink"/>
                <w:noProof/>
              </w:rPr>
              <w:t>7.6.2</w:t>
            </w:r>
            <w:r>
              <w:rPr>
                <w:rFonts w:eastAsiaTheme="minorEastAsia"/>
                <w:noProof/>
                <w:lang w:eastAsia="de-CH"/>
              </w:rPr>
              <w:tab/>
            </w:r>
            <w:r w:rsidRPr="001704C1">
              <w:rPr>
                <w:rStyle w:val="Hyperlink"/>
                <w:noProof/>
              </w:rPr>
              <w:t>Rollenmatrix</w:t>
            </w:r>
            <w:r>
              <w:rPr>
                <w:noProof/>
                <w:webHidden/>
              </w:rPr>
              <w:tab/>
            </w:r>
            <w:r>
              <w:rPr>
                <w:noProof/>
                <w:webHidden/>
              </w:rPr>
              <w:fldChar w:fldCharType="begin"/>
            </w:r>
            <w:r>
              <w:rPr>
                <w:noProof/>
                <w:webHidden/>
              </w:rPr>
              <w:instrText xml:space="preserve"> PAGEREF _Toc531346465 \h </w:instrText>
            </w:r>
            <w:r>
              <w:rPr>
                <w:noProof/>
                <w:webHidden/>
              </w:rPr>
            </w:r>
            <w:r>
              <w:rPr>
                <w:noProof/>
                <w:webHidden/>
              </w:rPr>
              <w:fldChar w:fldCharType="separate"/>
            </w:r>
            <w:r>
              <w:rPr>
                <w:noProof/>
                <w:webHidden/>
              </w:rPr>
              <w:t>13</w:t>
            </w:r>
            <w:r>
              <w:rPr>
                <w:noProof/>
                <w:webHidden/>
              </w:rPr>
              <w:fldChar w:fldCharType="end"/>
            </w:r>
          </w:hyperlink>
        </w:p>
        <w:p w14:paraId="5B22E4B7" w14:textId="3E94B536" w:rsidR="00A02FA7" w:rsidRDefault="00A02FA7">
          <w:pPr>
            <w:pStyle w:val="TOC1"/>
            <w:tabs>
              <w:tab w:val="left" w:pos="440"/>
              <w:tab w:val="right" w:leader="dot" w:pos="9062"/>
            </w:tabs>
            <w:rPr>
              <w:rFonts w:eastAsiaTheme="minorEastAsia"/>
              <w:noProof/>
              <w:lang w:eastAsia="de-CH"/>
            </w:rPr>
          </w:pPr>
          <w:hyperlink w:anchor="_Toc531346466" w:history="1">
            <w:r w:rsidRPr="001704C1">
              <w:rPr>
                <w:rStyle w:val="Hyperlink"/>
                <w:noProof/>
              </w:rPr>
              <w:t>8</w:t>
            </w:r>
            <w:r>
              <w:rPr>
                <w:rFonts w:eastAsiaTheme="minorEastAsia"/>
                <w:noProof/>
                <w:lang w:eastAsia="de-CH"/>
              </w:rPr>
              <w:tab/>
            </w:r>
            <w:r w:rsidRPr="001704C1">
              <w:rPr>
                <w:rStyle w:val="Hyperlink"/>
                <w:noProof/>
              </w:rPr>
              <w:t>Glossar</w:t>
            </w:r>
            <w:r>
              <w:rPr>
                <w:noProof/>
                <w:webHidden/>
              </w:rPr>
              <w:tab/>
            </w:r>
            <w:r>
              <w:rPr>
                <w:noProof/>
                <w:webHidden/>
              </w:rPr>
              <w:fldChar w:fldCharType="begin"/>
            </w:r>
            <w:r>
              <w:rPr>
                <w:noProof/>
                <w:webHidden/>
              </w:rPr>
              <w:instrText xml:space="preserve"> PAGEREF _Toc531346466 \h </w:instrText>
            </w:r>
            <w:r>
              <w:rPr>
                <w:noProof/>
                <w:webHidden/>
              </w:rPr>
            </w:r>
            <w:r>
              <w:rPr>
                <w:noProof/>
                <w:webHidden/>
              </w:rPr>
              <w:fldChar w:fldCharType="separate"/>
            </w:r>
            <w:r>
              <w:rPr>
                <w:noProof/>
                <w:webHidden/>
              </w:rPr>
              <w:t>14</w:t>
            </w:r>
            <w:r>
              <w:rPr>
                <w:noProof/>
                <w:webHidden/>
              </w:rPr>
              <w:fldChar w:fldCharType="end"/>
            </w:r>
          </w:hyperlink>
        </w:p>
        <w:p w14:paraId="64AD16F2" w14:textId="65C0FACA" w:rsidR="00A02FA7" w:rsidRDefault="00A02FA7">
          <w:pPr>
            <w:pStyle w:val="TOC1"/>
            <w:tabs>
              <w:tab w:val="left" w:pos="440"/>
              <w:tab w:val="right" w:leader="dot" w:pos="9062"/>
            </w:tabs>
            <w:rPr>
              <w:rFonts w:eastAsiaTheme="minorEastAsia"/>
              <w:noProof/>
              <w:lang w:eastAsia="de-CH"/>
            </w:rPr>
          </w:pPr>
          <w:hyperlink w:anchor="_Toc531346467" w:history="1">
            <w:r w:rsidRPr="001704C1">
              <w:rPr>
                <w:rStyle w:val="Hyperlink"/>
                <w:noProof/>
              </w:rPr>
              <w:t>9</w:t>
            </w:r>
            <w:r>
              <w:rPr>
                <w:rFonts w:eastAsiaTheme="minorEastAsia"/>
                <w:noProof/>
                <w:lang w:eastAsia="de-CH"/>
              </w:rPr>
              <w:tab/>
            </w:r>
            <w:r w:rsidRPr="001704C1">
              <w:rPr>
                <w:rStyle w:val="Hyperlink"/>
                <w:noProof/>
              </w:rPr>
              <w:t>Literaturverzeichnis</w:t>
            </w:r>
            <w:r>
              <w:rPr>
                <w:noProof/>
                <w:webHidden/>
              </w:rPr>
              <w:tab/>
            </w:r>
            <w:r>
              <w:rPr>
                <w:noProof/>
                <w:webHidden/>
              </w:rPr>
              <w:fldChar w:fldCharType="begin"/>
            </w:r>
            <w:r>
              <w:rPr>
                <w:noProof/>
                <w:webHidden/>
              </w:rPr>
              <w:instrText xml:space="preserve"> PAGEREF _Toc531346467 \h </w:instrText>
            </w:r>
            <w:r>
              <w:rPr>
                <w:noProof/>
                <w:webHidden/>
              </w:rPr>
            </w:r>
            <w:r>
              <w:rPr>
                <w:noProof/>
                <w:webHidden/>
              </w:rPr>
              <w:fldChar w:fldCharType="separate"/>
            </w:r>
            <w:r>
              <w:rPr>
                <w:noProof/>
                <w:webHidden/>
              </w:rPr>
              <w:t>14</w:t>
            </w:r>
            <w:r>
              <w:rPr>
                <w:noProof/>
                <w:webHidden/>
              </w:rPr>
              <w:fldChar w:fldCharType="end"/>
            </w:r>
          </w:hyperlink>
        </w:p>
        <w:p w14:paraId="5F563347" w14:textId="77FC5A19" w:rsidR="00A02FA7" w:rsidRDefault="00A02FA7">
          <w:pPr>
            <w:pStyle w:val="TOC1"/>
            <w:tabs>
              <w:tab w:val="left" w:pos="660"/>
              <w:tab w:val="right" w:leader="dot" w:pos="9062"/>
            </w:tabs>
            <w:rPr>
              <w:rFonts w:eastAsiaTheme="minorEastAsia"/>
              <w:noProof/>
              <w:lang w:eastAsia="de-CH"/>
            </w:rPr>
          </w:pPr>
          <w:hyperlink w:anchor="_Toc531346468" w:history="1">
            <w:r w:rsidRPr="001704C1">
              <w:rPr>
                <w:rStyle w:val="Hyperlink"/>
                <w:noProof/>
              </w:rPr>
              <w:t>10</w:t>
            </w:r>
            <w:r>
              <w:rPr>
                <w:rFonts w:eastAsiaTheme="minorEastAsia"/>
                <w:noProof/>
                <w:lang w:eastAsia="de-CH"/>
              </w:rPr>
              <w:tab/>
            </w:r>
            <w:r w:rsidRPr="001704C1">
              <w:rPr>
                <w:rStyle w:val="Hyperlink"/>
                <w:noProof/>
              </w:rPr>
              <w:t>Abbildungsverzeichnis</w:t>
            </w:r>
            <w:r>
              <w:rPr>
                <w:noProof/>
                <w:webHidden/>
              </w:rPr>
              <w:tab/>
            </w:r>
            <w:r>
              <w:rPr>
                <w:noProof/>
                <w:webHidden/>
              </w:rPr>
              <w:fldChar w:fldCharType="begin"/>
            </w:r>
            <w:r>
              <w:rPr>
                <w:noProof/>
                <w:webHidden/>
              </w:rPr>
              <w:instrText xml:space="preserve"> PAGEREF _Toc531346468 \h </w:instrText>
            </w:r>
            <w:r>
              <w:rPr>
                <w:noProof/>
                <w:webHidden/>
              </w:rPr>
            </w:r>
            <w:r>
              <w:rPr>
                <w:noProof/>
                <w:webHidden/>
              </w:rPr>
              <w:fldChar w:fldCharType="separate"/>
            </w:r>
            <w:r>
              <w:rPr>
                <w:noProof/>
                <w:webHidden/>
              </w:rPr>
              <w:t>14</w:t>
            </w:r>
            <w:r>
              <w:rPr>
                <w:noProof/>
                <w:webHidden/>
              </w:rPr>
              <w:fldChar w:fldCharType="end"/>
            </w:r>
          </w:hyperlink>
        </w:p>
        <w:p w14:paraId="4AE99952" w14:textId="2C61E1E4" w:rsidR="00B165C1" w:rsidRDefault="00B165C1">
          <w:r>
            <w:rPr>
              <w:b/>
              <w:bCs/>
              <w:lang w:val="de-DE"/>
            </w:rPr>
            <w:fldChar w:fldCharType="end"/>
          </w:r>
        </w:p>
      </w:sdtContent>
    </w:sdt>
    <w:p w14:paraId="7EABB2EE" w14:textId="77777777" w:rsidR="003508E1" w:rsidRDefault="003508E1">
      <w:pPr>
        <w:sectPr w:rsidR="003508E1" w:rsidSect="003508E1">
          <w:headerReference w:type="default" r:id="rId12"/>
          <w:footerReference w:type="default" r:id="rId13"/>
          <w:pgSz w:w="11906" w:h="16838"/>
          <w:pgMar w:top="1418" w:right="1417" w:bottom="1134" w:left="1417" w:header="993" w:footer="708" w:gutter="0"/>
          <w:pgNumType w:start="1"/>
          <w:cols w:space="708"/>
          <w:docGrid w:linePitch="360"/>
        </w:sectPr>
      </w:pPr>
    </w:p>
    <w:p w14:paraId="1BFC53FE" w14:textId="77777777" w:rsidR="00924D62" w:rsidRDefault="00924D62" w:rsidP="00924D62">
      <w:pPr>
        <w:pStyle w:val="Heading1"/>
      </w:pPr>
      <w:bookmarkStart w:id="2" w:name="_Toc531346438"/>
      <w:r w:rsidRPr="006869E0">
        <w:rPr>
          <w:rFonts w:cstheme="minorHAnsi"/>
        </w:rPr>
        <w:lastRenderedPageBreak/>
        <w:t>Versionskontrolle</w:t>
      </w:r>
      <w:bookmarkEnd w:id="2"/>
    </w:p>
    <w:tbl>
      <w:tblPr>
        <w:tblStyle w:val="GridTable4-Accent5"/>
        <w:tblW w:w="0" w:type="auto"/>
        <w:tblLook w:val="04A0" w:firstRow="1" w:lastRow="0" w:firstColumn="1" w:lastColumn="0" w:noHBand="0" w:noVBand="1"/>
      </w:tblPr>
      <w:tblGrid>
        <w:gridCol w:w="988"/>
        <w:gridCol w:w="1275"/>
        <w:gridCol w:w="5812"/>
        <w:gridCol w:w="987"/>
      </w:tblGrid>
      <w:tr w:rsidR="00924D62" w14:paraId="4B5882F8"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A2EF0BE" w14:textId="77777777" w:rsidR="00924D62" w:rsidRDefault="00924D62" w:rsidP="00AD3B4D">
            <w:r>
              <w:t>Version</w:t>
            </w:r>
          </w:p>
        </w:tc>
        <w:tc>
          <w:tcPr>
            <w:tcW w:w="1275" w:type="dxa"/>
          </w:tcPr>
          <w:p w14:paraId="35D68F14"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Datum</w:t>
            </w:r>
          </w:p>
        </w:tc>
        <w:tc>
          <w:tcPr>
            <w:tcW w:w="5812" w:type="dxa"/>
          </w:tcPr>
          <w:p w14:paraId="033BB4E2"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Beschreibung</w:t>
            </w:r>
          </w:p>
        </w:tc>
        <w:tc>
          <w:tcPr>
            <w:tcW w:w="987" w:type="dxa"/>
          </w:tcPr>
          <w:p w14:paraId="2496E193" w14:textId="77777777" w:rsidR="00924D62" w:rsidRDefault="00924D62" w:rsidP="00AD3B4D">
            <w:pPr>
              <w:cnfStyle w:val="100000000000" w:firstRow="1" w:lastRow="0" w:firstColumn="0" w:lastColumn="0" w:oddVBand="0" w:evenVBand="0" w:oddHBand="0" w:evenHBand="0" w:firstRowFirstColumn="0" w:firstRowLastColumn="0" w:lastRowFirstColumn="0" w:lastRowLastColumn="0"/>
            </w:pPr>
            <w:r>
              <w:t>Autor</w:t>
            </w:r>
          </w:p>
        </w:tc>
      </w:tr>
      <w:tr w:rsidR="00924D62" w14:paraId="003B20E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A54846" w14:textId="72897C35" w:rsidR="00924D62" w:rsidRDefault="00924D62" w:rsidP="00AD3B4D">
            <w:r>
              <w:t>0.1</w:t>
            </w:r>
          </w:p>
        </w:tc>
        <w:tc>
          <w:tcPr>
            <w:tcW w:w="1275" w:type="dxa"/>
          </w:tcPr>
          <w:p w14:paraId="68D279A6"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28.09.2018</w:t>
            </w:r>
          </w:p>
        </w:tc>
        <w:tc>
          <w:tcPr>
            <w:tcW w:w="5812" w:type="dxa"/>
          </w:tcPr>
          <w:p w14:paraId="6D91B56F"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Dokument erstellt</w:t>
            </w:r>
          </w:p>
        </w:tc>
        <w:tc>
          <w:tcPr>
            <w:tcW w:w="987" w:type="dxa"/>
          </w:tcPr>
          <w:p w14:paraId="09EA6541" w14:textId="77777777" w:rsidR="00924D62" w:rsidRDefault="00924D62" w:rsidP="00AD3B4D">
            <w:pPr>
              <w:cnfStyle w:val="000000100000" w:firstRow="0" w:lastRow="0" w:firstColumn="0" w:lastColumn="0" w:oddVBand="0" w:evenVBand="0" w:oddHBand="1" w:evenHBand="0" w:firstRowFirstColumn="0" w:firstRowLastColumn="0" w:lastRowFirstColumn="0" w:lastRowLastColumn="0"/>
            </w:pPr>
            <w:r>
              <w:t>N.M.</w:t>
            </w:r>
          </w:p>
        </w:tc>
      </w:tr>
      <w:tr w:rsidR="00C157B2" w14:paraId="20770EB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769A018" w14:textId="3BE8F19A" w:rsidR="00C157B2" w:rsidRDefault="00C157B2" w:rsidP="00AD3B4D">
            <w:r>
              <w:t>0.2</w:t>
            </w:r>
          </w:p>
        </w:tc>
        <w:tc>
          <w:tcPr>
            <w:tcW w:w="1275" w:type="dxa"/>
          </w:tcPr>
          <w:p w14:paraId="2A2FADAF"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06.10.2018</w:t>
            </w:r>
          </w:p>
        </w:tc>
        <w:tc>
          <w:tcPr>
            <w:tcW w:w="5812" w:type="dxa"/>
          </w:tcPr>
          <w:p w14:paraId="0226E945"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7.1 und 7.2)</w:t>
            </w:r>
          </w:p>
        </w:tc>
        <w:tc>
          <w:tcPr>
            <w:tcW w:w="987" w:type="dxa"/>
          </w:tcPr>
          <w:p w14:paraId="29CFB59D" w14:textId="77777777" w:rsidR="00C157B2" w:rsidRDefault="00753511" w:rsidP="00AD3B4D">
            <w:pPr>
              <w:cnfStyle w:val="000000000000" w:firstRow="0" w:lastRow="0" w:firstColumn="0" w:lastColumn="0" w:oddVBand="0" w:evenVBand="0" w:oddHBand="0" w:evenHBand="0" w:firstRowFirstColumn="0" w:firstRowLastColumn="0" w:lastRowFirstColumn="0" w:lastRowLastColumn="0"/>
            </w:pPr>
            <w:r>
              <w:t>B.S.</w:t>
            </w:r>
          </w:p>
        </w:tc>
      </w:tr>
      <w:tr w:rsidR="00753511" w14:paraId="5B662F9C"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7B9829" w14:textId="23818C1D" w:rsidR="00753511" w:rsidRDefault="00753511" w:rsidP="00AD3B4D">
            <w:r>
              <w:t>0.3</w:t>
            </w:r>
          </w:p>
        </w:tc>
        <w:tc>
          <w:tcPr>
            <w:tcW w:w="1275" w:type="dxa"/>
          </w:tcPr>
          <w:p w14:paraId="2A891A0A"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07.10.2018</w:t>
            </w:r>
          </w:p>
        </w:tc>
        <w:tc>
          <w:tcPr>
            <w:tcW w:w="5812" w:type="dxa"/>
          </w:tcPr>
          <w:p w14:paraId="68B8AD80"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Dokument erweitert (Kapitel 6)</w:t>
            </w:r>
          </w:p>
        </w:tc>
        <w:tc>
          <w:tcPr>
            <w:tcW w:w="987" w:type="dxa"/>
          </w:tcPr>
          <w:p w14:paraId="0FE4E65D" w14:textId="77777777" w:rsidR="00753511" w:rsidRDefault="00753511" w:rsidP="00AD3B4D">
            <w:pPr>
              <w:cnfStyle w:val="000000100000" w:firstRow="0" w:lastRow="0" w:firstColumn="0" w:lastColumn="0" w:oddVBand="0" w:evenVBand="0" w:oddHBand="1" w:evenHBand="0" w:firstRowFirstColumn="0" w:firstRowLastColumn="0" w:lastRowFirstColumn="0" w:lastRowLastColumn="0"/>
            </w:pPr>
            <w:r>
              <w:t>D.F.</w:t>
            </w:r>
          </w:p>
        </w:tc>
      </w:tr>
      <w:tr w:rsidR="00753511" w14:paraId="3B2B6E22"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A3D6BDB" w14:textId="710D3A46" w:rsidR="00753511" w:rsidRDefault="00753511" w:rsidP="00AD3B4D">
            <w:r>
              <w:t>0.4</w:t>
            </w:r>
          </w:p>
        </w:tc>
        <w:tc>
          <w:tcPr>
            <w:tcW w:w="1275" w:type="dxa"/>
          </w:tcPr>
          <w:p w14:paraId="215F97E3"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07.10.2018</w:t>
            </w:r>
          </w:p>
        </w:tc>
        <w:tc>
          <w:tcPr>
            <w:tcW w:w="5812" w:type="dxa"/>
          </w:tcPr>
          <w:p w14:paraId="6B52A585"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Dokument erweitert (Kapitel 7.3 und 7.4)</w:t>
            </w:r>
          </w:p>
        </w:tc>
        <w:tc>
          <w:tcPr>
            <w:tcW w:w="987" w:type="dxa"/>
          </w:tcPr>
          <w:p w14:paraId="5CA4D926" w14:textId="77777777" w:rsidR="00753511" w:rsidRDefault="00753511" w:rsidP="00AD3B4D">
            <w:pPr>
              <w:cnfStyle w:val="000000000000" w:firstRow="0" w:lastRow="0" w:firstColumn="0" w:lastColumn="0" w:oddVBand="0" w:evenVBand="0" w:oddHBand="0" w:evenHBand="0" w:firstRowFirstColumn="0" w:firstRowLastColumn="0" w:lastRowFirstColumn="0" w:lastRowLastColumn="0"/>
            </w:pPr>
            <w:r>
              <w:t>N.M.</w:t>
            </w:r>
          </w:p>
        </w:tc>
      </w:tr>
      <w:tr w:rsidR="00000D51" w14:paraId="49F0D036"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8E64A0D" w14:textId="38355511" w:rsidR="00000D51" w:rsidRDefault="00000D51" w:rsidP="00AD3B4D">
            <w:r>
              <w:t>0.5</w:t>
            </w:r>
          </w:p>
        </w:tc>
        <w:tc>
          <w:tcPr>
            <w:tcW w:w="1275" w:type="dxa"/>
          </w:tcPr>
          <w:p w14:paraId="25B3A712" w14:textId="7B59A1ED" w:rsidR="00000D51" w:rsidRDefault="00000D51" w:rsidP="00AD3B4D">
            <w:pPr>
              <w:cnfStyle w:val="000000100000" w:firstRow="0" w:lastRow="0" w:firstColumn="0" w:lastColumn="0" w:oddVBand="0" w:evenVBand="0" w:oddHBand="1" w:evenHBand="0" w:firstRowFirstColumn="0" w:firstRowLastColumn="0" w:lastRowFirstColumn="0" w:lastRowLastColumn="0"/>
            </w:pPr>
            <w:r>
              <w:t>09.10.2018</w:t>
            </w:r>
          </w:p>
        </w:tc>
        <w:tc>
          <w:tcPr>
            <w:tcW w:w="5812" w:type="dxa"/>
          </w:tcPr>
          <w:p w14:paraId="781D28EA" w14:textId="287D9BC7" w:rsidR="00000D51" w:rsidRDefault="00000D51"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11B78EE0" w14:textId="7879496B" w:rsidR="00000D51" w:rsidRDefault="00000D51" w:rsidP="00AD3B4D">
            <w:pPr>
              <w:cnfStyle w:val="000000100000" w:firstRow="0" w:lastRow="0" w:firstColumn="0" w:lastColumn="0" w:oddVBand="0" w:evenVBand="0" w:oddHBand="1" w:evenHBand="0" w:firstRowFirstColumn="0" w:firstRowLastColumn="0" w:lastRowFirstColumn="0" w:lastRowLastColumn="0"/>
            </w:pPr>
            <w:r>
              <w:t>D.F.</w:t>
            </w:r>
          </w:p>
        </w:tc>
      </w:tr>
      <w:tr w:rsidR="00E810FB" w14:paraId="5A0491C0"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7569EAA3" w14:textId="5C801900" w:rsidR="00E810FB" w:rsidRDefault="00E810FB" w:rsidP="00AD3B4D">
            <w:r>
              <w:t>0.6</w:t>
            </w:r>
          </w:p>
        </w:tc>
        <w:tc>
          <w:tcPr>
            <w:tcW w:w="1275" w:type="dxa"/>
          </w:tcPr>
          <w:p w14:paraId="7B5B5A6F" w14:textId="5399A635" w:rsidR="00E810FB" w:rsidRDefault="00E810FB" w:rsidP="00AD3B4D">
            <w:pPr>
              <w:cnfStyle w:val="000000000000" w:firstRow="0" w:lastRow="0" w:firstColumn="0" w:lastColumn="0" w:oddVBand="0" w:evenVBand="0" w:oddHBand="0" w:evenHBand="0" w:firstRowFirstColumn="0" w:firstRowLastColumn="0" w:lastRowFirstColumn="0" w:lastRowLastColumn="0"/>
            </w:pPr>
            <w:r>
              <w:t>14.10.2018</w:t>
            </w:r>
          </w:p>
        </w:tc>
        <w:tc>
          <w:tcPr>
            <w:tcW w:w="5812" w:type="dxa"/>
          </w:tcPr>
          <w:p w14:paraId="7AA951D3" w14:textId="04E567C4" w:rsidR="00E810FB" w:rsidRDefault="00E810FB" w:rsidP="00AD3B4D">
            <w:pPr>
              <w:cnfStyle w:val="000000000000" w:firstRow="0" w:lastRow="0" w:firstColumn="0" w:lastColumn="0" w:oddVBand="0" w:evenVBand="0" w:oddHBand="0" w:evenHBand="0" w:firstRowFirstColumn="0" w:firstRowLastColumn="0" w:lastRowFirstColumn="0" w:lastRowLastColumn="0"/>
            </w:pPr>
            <w:r>
              <w:t>Dokument erweiter</w:t>
            </w:r>
            <w:r w:rsidR="00152967">
              <w:t>t</w:t>
            </w:r>
            <w:r>
              <w:t xml:space="preserve"> (Kapitel 8)</w:t>
            </w:r>
          </w:p>
        </w:tc>
        <w:tc>
          <w:tcPr>
            <w:tcW w:w="987" w:type="dxa"/>
          </w:tcPr>
          <w:p w14:paraId="4CB51572" w14:textId="63ABAD9B" w:rsidR="00E810FB" w:rsidRDefault="00E810FB" w:rsidP="00AD3B4D">
            <w:pPr>
              <w:cnfStyle w:val="000000000000" w:firstRow="0" w:lastRow="0" w:firstColumn="0" w:lastColumn="0" w:oddVBand="0" w:evenVBand="0" w:oddHBand="0" w:evenHBand="0" w:firstRowFirstColumn="0" w:firstRowLastColumn="0" w:lastRowFirstColumn="0" w:lastRowLastColumn="0"/>
            </w:pPr>
            <w:r>
              <w:t>N.M.</w:t>
            </w:r>
          </w:p>
        </w:tc>
      </w:tr>
      <w:tr w:rsidR="00EE67E2" w14:paraId="5265845E"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B614E0B" w14:textId="7D713B86" w:rsidR="00EE67E2" w:rsidRDefault="00EE67E2" w:rsidP="00AD3B4D">
            <w:r>
              <w:t>0.7</w:t>
            </w:r>
          </w:p>
        </w:tc>
        <w:tc>
          <w:tcPr>
            <w:tcW w:w="1275" w:type="dxa"/>
          </w:tcPr>
          <w:p w14:paraId="5EFBEE1C" w14:textId="5532E2FE" w:rsidR="00EE67E2" w:rsidRDefault="00EE67E2" w:rsidP="00AD3B4D">
            <w:pPr>
              <w:cnfStyle w:val="000000100000" w:firstRow="0" w:lastRow="0" w:firstColumn="0" w:lastColumn="0" w:oddVBand="0" w:evenVBand="0" w:oddHBand="1" w:evenHBand="0" w:firstRowFirstColumn="0" w:firstRowLastColumn="0" w:lastRowFirstColumn="0" w:lastRowLastColumn="0"/>
            </w:pPr>
            <w:r>
              <w:t>14.11.2018</w:t>
            </w:r>
          </w:p>
        </w:tc>
        <w:tc>
          <w:tcPr>
            <w:tcW w:w="5812" w:type="dxa"/>
          </w:tcPr>
          <w:p w14:paraId="01EA9A97" w14:textId="0CF96571" w:rsidR="00EE67E2" w:rsidRDefault="00EE67E2" w:rsidP="00AD3B4D">
            <w:pPr>
              <w:cnfStyle w:val="000000100000" w:firstRow="0" w:lastRow="0" w:firstColumn="0" w:lastColumn="0" w:oddVBand="0" w:evenVBand="0" w:oddHBand="1" w:evenHBand="0" w:firstRowFirstColumn="0" w:firstRowLastColumn="0" w:lastRowFirstColumn="0" w:lastRowLastColumn="0"/>
            </w:pPr>
            <w:r>
              <w:t>Dokument überarbeitet</w:t>
            </w:r>
          </w:p>
        </w:tc>
        <w:tc>
          <w:tcPr>
            <w:tcW w:w="987" w:type="dxa"/>
          </w:tcPr>
          <w:p w14:paraId="20395458" w14:textId="6FC7C6A3" w:rsidR="00EE67E2" w:rsidRDefault="00EE67E2" w:rsidP="00AD3B4D">
            <w:pPr>
              <w:cnfStyle w:val="000000100000" w:firstRow="0" w:lastRow="0" w:firstColumn="0" w:lastColumn="0" w:oddVBand="0" w:evenVBand="0" w:oddHBand="1" w:evenHBand="0" w:firstRowFirstColumn="0" w:firstRowLastColumn="0" w:lastRowFirstColumn="0" w:lastRowLastColumn="0"/>
            </w:pPr>
            <w:r>
              <w:t>D.F.</w:t>
            </w:r>
          </w:p>
        </w:tc>
      </w:tr>
      <w:tr w:rsidR="00EE3779" w14:paraId="15FA903B" w14:textId="77777777" w:rsidTr="00D22455">
        <w:tc>
          <w:tcPr>
            <w:cnfStyle w:val="001000000000" w:firstRow="0" w:lastRow="0" w:firstColumn="1" w:lastColumn="0" w:oddVBand="0" w:evenVBand="0" w:oddHBand="0" w:evenHBand="0" w:firstRowFirstColumn="0" w:firstRowLastColumn="0" w:lastRowFirstColumn="0" w:lastRowLastColumn="0"/>
            <w:tcW w:w="988" w:type="dxa"/>
          </w:tcPr>
          <w:p w14:paraId="58A714B0" w14:textId="5AC01EF4" w:rsidR="00EE3779" w:rsidRDefault="00EE3779" w:rsidP="00AD3B4D">
            <w:r>
              <w:t>0.8</w:t>
            </w:r>
          </w:p>
        </w:tc>
        <w:tc>
          <w:tcPr>
            <w:tcW w:w="1275" w:type="dxa"/>
          </w:tcPr>
          <w:p w14:paraId="1CD18C77" w14:textId="62CA3CC4" w:rsidR="00EE3779" w:rsidRDefault="00EE3779" w:rsidP="00AD3B4D">
            <w:pPr>
              <w:cnfStyle w:val="000000000000" w:firstRow="0" w:lastRow="0" w:firstColumn="0" w:lastColumn="0" w:oddVBand="0" w:evenVBand="0" w:oddHBand="0" w:evenHBand="0" w:firstRowFirstColumn="0" w:firstRowLastColumn="0" w:lastRowFirstColumn="0" w:lastRowLastColumn="0"/>
            </w:pPr>
            <w:r>
              <w:t>29.11.2018</w:t>
            </w:r>
          </w:p>
        </w:tc>
        <w:tc>
          <w:tcPr>
            <w:tcW w:w="5812" w:type="dxa"/>
          </w:tcPr>
          <w:p w14:paraId="2E06739E" w14:textId="0B59E247" w:rsidR="00EE3779" w:rsidRDefault="00EE3779" w:rsidP="00AD3B4D">
            <w:pPr>
              <w:cnfStyle w:val="000000000000" w:firstRow="0" w:lastRow="0" w:firstColumn="0" w:lastColumn="0" w:oddVBand="0" w:evenVBand="0" w:oddHBand="0" w:evenHBand="0" w:firstRowFirstColumn="0" w:firstRowLastColumn="0" w:lastRowFirstColumn="0" w:lastRowLastColumn="0"/>
            </w:pPr>
            <w:r>
              <w:t xml:space="preserve">Dokument </w:t>
            </w:r>
            <w:proofErr w:type="spellStart"/>
            <w:r>
              <w:t>reviewed</w:t>
            </w:r>
            <w:proofErr w:type="spellEnd"/>
            <w:r>
              <w:t xml:space="preserve"> und korrigiert</w:t>
            </w:r>
          </w:p>
        </w:tc>
        <w:tc>
          <w:tcPr>
            <w:tcW w:w="987" w:type="dxa"/>
          </w:tcPr>
          <w:p w14:paraId="488E4BB1" w14:textId="10B4144D" w:rsidR="00EE3779" w:rsidRDefault="00EE3779" w:rsidP="00AD3B4D">
            <w:pPr>
              <w:cnfStyle w:val="000000000000" w:firstRow="0" w:lastRow="0" w:firstColumn="0" w:lastColumn="0" w:oddVBand="0" w:evenVBand="0" w:oddHBand="0" w:evenHBand="0" w:firstRowFirstColumn="0" w:firstRowLastColumn="0" w:lastRowFirstColumn="0" w:lastRowLastColumn="0"/>
            </w:pPr>
            <w:r>
              <w:t>P.K.</w:t>
            </w:r>
          </w:p>
        </w:tc>
      </w:tr>
      <w:tr w:rsidR="00A07D57" w14:paraId="2F6F3CD1"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8F69B8" w14:textId="4F9916BF" w:rsidR="00A07D57" w:rsidRDefault="00A07D57" w:rsidP="00AD3B4D">
            <w:r>
              <w:t>1.0</w:t>
            </w:r>
          </w:p>
        </w:tc>
        <w:tc>
          <w:tcPr>
            <w:tcW w:w="1275" w:type="dxa"/>
          </w:tcPr>
          <w:p w14:paraId="1DD79DC0" w14:textId="505091B3" w:rsidR="00A07D57" w:rsidRDefault="00A07D57" w:rsidP="00AD3B4D">
            <w:pPr>
              <w:cnfStyle w:val="000000100000" w:firstRow="0" w:lastRow="0" w:firstColumn="0" w:lastColumn="0" w:oddVBand="0" w:evenVBand="0" w:oddHBand="1" w:evenHBand="0" w:firstRowFirstColumn="0" w:firstRowLastColumn="0" w:lastRowFirstColumn="0" w:lastRowLastColumn="0"/>
            </w:pPr>
            <w:r>
              <w:t>29.11.2018</w:t>
            </w:r>
          </w:p>
        </w:tc>
        <w:tc>
          <w:tcPr>
            <w:tcW w:w="5812" w:type="dxa"/>
          </w:tcPr>
          <w:p w14:paraId="73CB836C" w14:textId="6E3536D0" w:rsidR="00A07D57" w:rsidRDefault="00A07D57" w:rsidP="00AD3B4D">
            <w:pPr>
              <w:cnfStyle w:val="000000100000" w:firstRow="0" w:lastRow="0" w:firstColumn="0" w:lastColumn="0" w:oddVBand="0" w:evenVBand="0" w:oddHBand="1" w:evenHBand="0" w:firstRowFirstColumn="0" w:firstRowLastColumn="0" w:lastRowFirstColumn="0" w:lastRowLastColumn="0"/>
            </w:pPr>
            <w:r>
              <w:t xml:space="preserve">Dokument </w:t>
            </w:r>
            <w:proofErr w:type="spellStart"/>
            <w:r>
              <w:t>reviewed</w:t>
            </w:r>
            <w:proofErr w:type="spellEnd"/>
            <w:r>
              <w:t xml:space="preserve"> und Version 1.0 veröffentlicht</w:t>
            </w:r>
          </w:p>
        </w:tc>
        <w:tc>
          <w:tcPr>
            <w:tcW w:w="987" w:type="dxa"/>
          </w:tcPr>
          <w:p w14:paraId="617DBAAC" w14:textId="515CBFC1" w:rsidR="00A07D57" w:rsidRDefault="00A07D57" w:rsidP="00AD3B4D">
            <w:pPr>
              <w:cnfStyle w:val="000000100000" w:firstRow="0" w:lastRow="0" w:firstColumn="0" w:lastColumn="0" w:oddVBand="0" w:evenVBand="0" w:oddHBand="1" w:evenHBand="0" w:firstRowFirstColumn="0" w:firstRowLastColumn="0" w:lastRowFirstColumn="0" w:lastRowLastColumn="0"/>
            </w:pPr>
            <w:r>
              <w:t>D.F.</w:t>
            </w:r>
          </w:p>
        </w:tc>
      </w:tr>
    </w:tbl>
    <w:p w14:paraId="0C2CD457" w14:textId="77777777" w:rsidR="00AC23FD" w:rsidRDefault="00B165C1" w:rsidP="00FE5CBD">
      <w:pPr>
        <w:pStyle w:val="Heading1"/>
      </w:pPr>
      <w:bookmarkStart w:id="3" w:name="_Toc531346439"/>
      <w:r w:rsidRPr="003508E1">
        <w:t>Zweck</w:t>
      </w:r>
      <w:r>
        <w:t xml:space="preserve"> des </w:t>
      </w:r>
      <w:r w:rsidRPr="003508E1">
        <w:t>Dokuments</w:t>
      </w:r>
      <w:bookmarkEnd w:id="3"/>
    </w:p>
    <w:p w14:paraId="2EDAB3BF" w14:textId="60BADFE4" w:rsidR="00B165C1" w:rsidRDefault="00B165C1" w:rsidP="00B165C1">
      <w:r>
        <w:t>Dieses Dokument beschreibt die Ziele und Anforderungen für das Projekt „Webbasiertes Reporting von Userberechtigungen für Windows Active Directory</w:t>
      </w:r>
      <w:r w:rsidR="009500D7">
        <w:t>“.</w:t>
      </w:r>
    </w:p>
    <w:p w14:paraId="172E6B53" w14:textId="77777777" w:rsidR="003508E1" w:rsidRDefault="003508E1" w:rsidP="00B165C1"/>
    <w:p w14:paraId="6AD806D2" w14:textId="77777777" w:rsidR="00B165C1" w:rsidRDefault="003508E1" w:rsidP="00B165C1">
      <w:pPr>
        <w:pStyle w:val="Heading1"/>
      </w:pPr>
      <w:bookmarkStart w:id="4" w:name="_Toc531346440"/>
      <w:r>
        <w:t>Vision</w:t>
      </w:r>
      <w:bookmarkEnd w:id="4"/>
    </w:p>
    <w:p w14:paraId="7C8AA4EA" w14:textId="48DDB79E" w:rsidR="003508E1" w:rsidRDefault="003508E1" w:rsidP="003508E1">
      <w:r>
        <w:t xml:space="preserve">Das </w:t>
      </w:r>
      <w:proofErr w:type="spellStart"/>
      <w:r>
        <w:t>Reportingtool</w:t>
      </w:r>
      <w:proofErr w:type="spellEnd"/>
      <w:r>
        <w:t xml:space="preserve"> ist eine webbasierte Lösung, welches Audits über ein Active Directory vereinfacht. Die Lösung ist sowohl für Systemadministratoren als auch für Manager und Auditoren nützlich. Mit den Reports werden einerseits klassische Probleme wie z.B. </w:t>
      </w:r>
      <w:r w:rsidR="008979C4">
        <w:t>verwaiste</w:t>
      </w:r>
      <w:r>
        <w:t xml:space="preserve"> Accounts ersichtlich, andererseits ist aber auch ein IST/SOLL Vergleich der Berechtigungen möglich. Weiter kann dem Tool auch eine „</w:t>
      </w:r>
      <w:proofErr w:type="spellStart"/>
      <w:r>
        <w:t>History</w:t>
      </w:r>
      <w:proofErr w:type="spellEnd"/>
      <w:r>
        <w:t>“ eines Users entnommen werden, welche aufzeigt wie sich dieser User über die Zeit entwickelt hat.</w:t>
      </w:r>
    </w:p>
    <w:p w14:paraId="6DE5A44F" w14:textId="77777777" w:rsidR="003508E1" w:rsidRDefault="003508E1" w:rsidP="003508E1"/>
    <w:p w14:paraId="1DDD5BEB" w14:textId="77777777" w:rsidR="003508E1" w:rsidRDefault="003508E1" w:rsidP="00AC1273">
      <w:pPr>
        <w:pStyle w:val="Heading1"/>
        <w:ind w:left="431" w:hanging="431"/>
      </w:pPr>
      <w:bookmarkStart w:id="5" w:name="_Toc531346441"/>
      <w:r>
        <w:t>Stakeholder</w:t>
      </w:r>
      <w:bookmarkEnd w:id="5"/>
    </w:p>
    <w:tbl>
      <w:tblPr>
        <w:tblStyle w:val="GridTable4-Accent5"/>
        <w:tblW w:w="9062" w:type="dxa"/>
        <w:tblLook w:val="04A0" w:firstRow="1" w:lastRow="0" w:firstColumn="1" w:lastColumn="0" w:noHBand="0" w:noVBand="1"/>
      </w:tblPr>
      <w:tblGrid>
        <w:gridCol w:w="4531"/>
        <w:gridCol w:w="4531"/>
      </w:tblGrid>
      <w:tr w:rsidR="003508E1" w14:paraId="32118B73" w14:textId="77777777" w:rsidTr="00D22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1C0B87" w14:textId="77777777" w:rsidR="003508E1" w:rsidRDefault="003508E1" w:rsidP="001E5788">
            <w:pPr>
              <w:rPr>
                <w:b w:val="0"/>
                <w:bCs w:val="0"/>
              </w:rPr>
            </w:pPr>
            <w:r>
              <w:t>Stakeholder</w:t>
            </w:r>
          </w:p>
        </w:tc>
        <w:tc>
          <w:tcPr>
            <w:tcW w:w="4531" w:type="dxa"/>
          </w:tcPr>
          <w:p w14:paraId="5EF32CFB" w14:textId="77777777" w:rsidR="003508E1" w:rsidRDefault="003508E1" w:rsidP="001E5788">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8979C4" w14:paraId="6A6CE2E3"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61F94B0" w14:textId="77777777" w:rsidR="008979C4" w:rsidRDefault="008979C4" w:rsidP="00AD3B4D">
            <w:r>
              <w:t>Auditor</w:t>
            </w:r>
          </w:p>
        </w:tc>
        <w:tc>
          <w:tcPr>
            <w:tcW w:w="4531" w:type="dxa"/>
          </w:tcPr>
          <w:p w14:paraId="649822F0" w14:textId="77777777" w:rsidR="008979C4" w:rsidRDefault="008979C4" w:rsidP="00AD3B4D">
            <w:pPr>
              <w:cnfStyle w:val="000000100000" w:firstRow="0" w:lastRow="0" w:firstColumn="0" w:lastColumn="0" w:oddVBand="0" w:evenVBand="0" w:oddHBand="1" w:evenHBand="0" w:firstRowFirstColumn="0" w:firstRowLastColumn="0" w:lastRowFirstColumn="0" w:lastRowLastColumn="0"/>
            </w:pPr>
            <w:r>
              <w:t>Der Auditor hat eine Read-</w:t>
            </w:r>
            <w:proofErr w:type="spellStart"/>
            <w:r>
              <w:t>Only</w:t>
            </w:r>
            <w:proofErr w:type="spellEnd"/>
            <w:r>
              <w:t xml:space="preserve"> Sicht auf die Applikation.</w:t>
            </w:r>
          </w:p>
          <w:p w14:paraId="3B814CD2" w14:textId="5343A260" w:rsidR="008979C4" w:rsidRDefault="008979C4" w:rsidP="00AD3B4D">
            <w:pPr>
              <w:cnfStyle w:val="000000100000" w:firstRow="0" w:lastRow="0" w:firstColumn="0" w:lastColumn="0" w:oddVBand="0" w:evenVBand="0" w:oddHBand="1" w:evenHBand="0" w:firstRowFirstColumn="0" w:firstRowLastColumn="0" w:lastRowFirstColumn="0" w:lastRowLastColumn="0"/>
            </w:pPr>
            <w:r>
              <w:t>Für ihn ist das Reporting relevant</w:t>
            </w:r>
            <w:r w:rsidR="00A97550">
              <w:t xml:space="preserve"> und er meldet Verstösse des IST/SOLL Zustandes.</w:t>
            </w:r>
          </w:p>
        </w:tc>
      </w:tr>
      <w:tr w:rsidR="003508E1" w14:paraId="6176AD29" w14:textId="77777777" w:rsidTr="00D22455">
        <w:tc>
          <w:tcPr>
            <w:cnfStyle w:val="001000000000" w:firstRow="0" w:lastRow="0" w:firstColumn="1" w:lastColumn="0" w:oddVBand="0" w:evenVBand="0" w:oddHBand="0" w:evenHBand="0" w:firstRowFirstColumn="0" w:firstRowLastColumn="0" w:lastRowFirstColumn="0" w:lastRowLastColumn="0"/>
            <w:tcW w:w="4531" w:type="dxa"/>
          </w:tcPr>
          <w:p w14:paraId="6E490D0E" w14:textId="77777777" w:rsidR="003508E1" w:rsidRDefault="008979C4" w:rsidP="001E5788">
            <w:r>
              <w:t>Systemadministrator</w:t>
            </w:r>
          </w:p>
        </w:tc>
        <w:tc>
          <w:tcPr>
            <w:tcW w:w="4531" w:type="dxa"/>
          </w:tcPr>
          <w:p w14:paraId="0386D630"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Der </w:t>
            </w:r>
            <w:r w:rsidR="008979C4">
              <w:t>Systemadministrator</w:t>
            </w:r>
            <w:r>
              <w:t xml:space="preserve"> hat eine Read-</w:t>
            </w:r>
            <w:proofErr w:type="spellStart"/>
            <w:r>
              <w:t>Only</w:t>
            </w:r>
            <w:proofErr w:type="spellEnd"/>
            <w:r>
              <w:t xml:space="preserve"> Sicht auf die Applikation.</w:t>
            </w:r>
          </w:p>
          <w:p w14:paraId="66D3ABE7"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 xml:space="preserve">Für ihn ist das </w:t>
            </w:r>
            <w:r w:rsidR="008979C4">
              <w:t>Dashboard</w:t>
            </w:r>
            <w:r>
              <w:t xml:space="preserve"> relevant.</w:t>
            </w:r>
          </w:p>
        </w:tc>
      </w:tr>
      <w:tr w:rsidR="003508E1" w14:paraId="174D6A05"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DDDB7B" w14:textId="77777777" w:rsidR="003508E1" w:rsidRDefault="003508E1" w:rsidP="001E5788">
            <w:r>
              <w:t>Application Owner</w:t>
            </w:r>
          </w:p>
        </w:tc>
        <w:tc>
          <w:tcPr>
            <w:tcW w:w="4531" w:type="dxa"/>
          </w:tcPr>
          <w:p w14:paraId="7A39D280"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Betreibt die Applikation und hat vollen Zugriff auf das System.</w:t>
            </w:r>
          </w:p>
        </w:tc>
      </w:tr>
      <w:tr w:rsidR="00AF10EF" w14:paraId="25323944" w14:textId="77777777" w:rsidTr="00D22455">
        <w:tc>
          <w:tcPr>
            <w:cnfStyle w:val="001000000000" w:firstRow="0" w:lastRow="0" w:firstColumn="1" w:lastColumn="0" w:oddVBand="0" w:evenVBand="0" w:oddHBand="0" w:evenHBand="0" w:firstRowFirstColumn="0" w:firstRowLastColumn="0" w:lastRowFirstColumn="0" w:lastRowLastColumn="0"/>
            <w:tcW w:w="4531" w:type="dxa"/>
          </w:tcPr>
          <w:p w14:paraId="0FE8FC7D" w14:textId="77777777" w:rsidR="00AF10EF" w:rsidRDefault="00AF10EF" w:rsidP="00AD3B4D">
            <w:r>
              <w:t>Autorisierungsstelle</w:t>
            </w:r>
          </w:p>
        </w:tc>
        <w:tc>
          <w:tcPr>
            <w:tcW w:w="4531" w:type="dxa"/>
          </w:tcPr>
          <w:p w14:paraId="782B0380" w14:textId="22F02807" w:rsidR="00AF10EF" w:rsidRDefault="00AF10EF" w:rsidP="00AD3B4D">
            <w:pPr>
              <w:cnfStyle w:val="000000000000" w:firstRow="0" w:lastRow="0" w:firstColumn="0" w:lastColumn="0" w:oddVBand="0" w:evenVBand="0" w:oddHBand="0" w:evenHBand="0" w:firstRowFirstColumn="0" w:firstRowLastColumn="0" w:lastRowFirstColumn="0" w:lastRowLastColumn="0"/>
            </w:pPr>
            <w:r>
              <w:t>Prüft den SOLL Zustand und meldet Verstösse</w:t>
            </w:r>
            <w:r w:rsidR="00630330">
              <w:t xml:space="preserve"> </w:t>
            </w:r>
            <w:r w:rsidR="00180149">
              <w:t>des</w:t>
            </w:r>
            <w:r w:rsidR="00630330">
              <w:t xml:space="preserve"> SOLL Zustand</w:t>
            </w:r>
            <w:r w:rsidR="00180149">
              <w:t>es</w:t>
            </w:r>
            <w:r w:rsidR="00E048B0">
              <w:t>.</w:t>
            </w:r>
            <w:r w:rsidR="0088479C">
              <w:t xml:space="preserve"> </w:t>
            </w:r>
            <w:r w:rsidR="005F14C0">
              <w:t xml:space="preserve">Dies wird nicht mit </w:t>
            </w:r>
            <w:r w:rsidR="00FC655E">
              <w:t>d</w:t>
            </w:r>
            <w:r w:rsidR="005F14C0">
              <w:t>er Applikation realisiert.</w:t>
            </w:r>
          </w:p>
        </w:tc>
      </w:tr>
      <w:tr w:rsidR="003508E1" w14:paraId="04C3A05A"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2CBB19C" w14:textId="77777777" w:rsidR="003508E1" w:rsidRDefault="00AF10EF" w:rsidP="001E5788">
            <w:r>
              <w:t>Abteilungsleitung</w:t>
            </w:r>
          </w:p>
        </w:tc>
        <w:tc>
          <w:tcPr>
            <w:tcW w:w="4531" w:type="dxa"/>
          </w:tcPr>
          <w:p w14:paraId="2B696139"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Erfasst den SOLL</w:t>
            </w:r>
            <w:r w:rsidR="00AF10EF">
              <w:t xml:space="preserve"> </w:t>
            </w:r>
            <w:r>
              <w:t>Zustand und kann diesen gegen den IST</w:t>
            </w:r>
            <w:r w:rsidR="00AF10EF">
              <w:t xml:space="preserve"> </w:t>
            </w:r>
            <w:r>
              <w:t>Zustand abgleichen.</w:t>
            </w:r>
          </w:p>
        </w:tc>
      </w:tr>
      <w:tr w:rsidR="003508E1" w14:paraId="45D3C017" w14:textId="77777777" w:rsidTr="00D22455">
        <w:tc>
          <w:tcPr>
            <w:cnfStyle w:val="001000000000" w:firstRow="0" w:lastRow="0" w:firstColumn="1" w:lastColumn="0" w:oddVBand="0" w:evenVBand="0" w:oddHBand="0" w:evenHBand="0" w:firstRowFirstColumn="0" w:firstRowLastColumn="0" w:lastRowFirstColumn="0" w:lastRowLastColumn="0"/>
            <w:tcW w:w="4531" w:type="dxa"/>
          </w:tcPr>
          <w:p w14:paraId="5FEB4B99" w14:textId="77777777" w:rsidR="003508E1" w:rsidRDefault="003508E1" w:rsidP="001E5788">
            <w:r>
              <w:t xml:space="preserve">Auftraggeber (Christof </w:t>
            </w:r>
            <w:proofErr w:type="spellStart"/>
            <w:r>
              <w:t>Jungo</w:t>
            </w:r>
            <w:proofErr w:type="spellEnd"/>
            <w:r>
              <w:t>)</w:t>
            </w:r>
          </w:p>
        </w:tc>
        <w:tc>
          <w:tcPr>
            <w:tcW w:w="4531" w:type="dxa"/>
          </w:tcPr>
          <w:p w14:paraId="60C0218B" w14:textId="77777777" w:rsidR="003508E1" w:rsidRDefault="003508E1" w:rsidP="001E5788">
            <w:pPr>
              <w:cnfStyle w:val="000000000000" w:firstRow="0" w:lastRow="0" w:firstColumn="0" w:lastColumn="0" w:oddVBand="0" w:evenVBand="0" w:oddHBand="0" w:evenHBand="0" w:firstRowFirstColumn="0" w:firstRowLastColumn="0" w:lastRowFirstColumn="0" w:lastRowLastColumn="0"/>
            </w:pPr>
            <w:r>
              <w:t>Experte für das Projekt.</w:t>
            </w:r>
          </w:p>
        </w:tc>
      </w:tr>
      <w:tr w:rsidR="003508E1" w14:paraId="629F8C72" w14:textId="77777777" w:rsidTr="00D22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7D1017" w14:textId="77777777" w:rsidR="003508E1" w:rsidRDefault="003508E1" w:rsidP="001E5788">
            <w:r>
              <w:t>Projektteam</w:t>
            </w:r>
          </w:p>
        </w:tc>
        <w:tc>
          <w:tcPr>
            <w:tcW w:w="4531" w:type="dxa"/>
          </w:tcPr>
          <w:p w14:paraId="43DF251C" w14:textId="77777777" w:rsidR="003508E1" w:rsidRDefault="003508E1" w:rsidP="001E5788">
            <w:pPr>
              <w:cnfStyle w:val="000000100000" w:firstRow="0" w:lastRow="0" w:firstColumn="0" w:lastColumn="0" w:oddVBand="0" w:evenVBand="0" w:oddHBand="1" w:evenHBand="0" w:firstRowFirstColumn="0" w:firstRowLastColumn="0" w:lastRowFirstColumn="0" w:lastRowLastColumn="0"/>
            </w:pPr>
            <w:r>
              <w:t>Entwickler des Projekts.</w:t>
            </w:r>
          </w:p>
        </w:tc>
      </w:tr>
    </w:tbl>
    <w:p w14:paraId="1DDBD31F" w14:textId="77777777" w:rsidR="00753511" w:rsidRDefault="00753511" w:rsidP="003508E1"/>
    <w:p w14:paraId="153F20B5" w14:textId="77777777" w:rsidR="00753511" w:rsidRDefault="00753511">
      <w:pPr>
        <w:spacing w:after="160"/>
      </w:pPr>
      <w:r>
        <w:br w:type="page"/>
      </w:r>
    </w:p>
    <w:p w14:paraId="31D68E6E" w14:textId="77777777" w:rsidR="003508E1" w:rsidRDefault="003508E1" w:rsidP="003508E1">
      <w:pPr>
        <w:pStyle w:val="Heading1"/>
      </w:pPr>
      <w:bookmarkStart w:id="6" w:name="_Toc531346442"/>
      <w:r>
        <w:lastRenderedPageBreak/>
        <w:t>Projektziele</w:t>
      </w:r>
      <w:bookmarkEnd w:id="6"/>
    </w:p>
    <w:p w14:paraId="0F22E12A" w14:textId="77777777" w:rsidR="001E5788" w:rsidRPr="006869E0" w:rsidRDefault="001E5788" w:rsidP="00AC1273">
      <w:pPr>
        <w:pStyle w:val="Heading2"/>
      </w:pPr>
      <w:bookmarkStart w:id="7" w:name="_Toc531346443"/>
      <w:r w:rsidRPr="006869E0">
        <w:t>Alle Stakeholder</w:t>
      </w:r>
      <w:bookmarkEnd w:id="7"/>
    </w:p>
    <w:p w14:paraId="4824BB82" w14:textId="77777777" w:rsidR="001E5788" w:rsidRDefault="001E5788" w:rsidP="001E5788">
      <w:r>
        <w:t>Es ist das Ziel ein Webservice anzubieten, welcher den IST- und SOLL-Zustand eines Active Directorys aufzeigt und verschiedene Reports generiert.</w:t>
      </w:r>
    </w:p>
    <w:p w14:paraId="443A4D5B" w14:textId="77777777" w:rsidR="001E5788" w:rsidRDefault="001E5788" w:rsidP="001E5788">
      <w:r>
        <w:t>Zudem soll die Applikation dem User ein übersichtliches Dashboard zur Verfügung stellen.</w:t>
      </w:r>
    </w:p>
    <w:p w14:paraId="0BB681D1" w14:textId="77777777" w:rsidR="001E5788" w:rsidRPr="006869E0" w:rsidRDefault="001E5788" w:rsidP="00AC1273">
      <w:pPr>
        <w:pStyle w:val="Heading2"/>
      </w:pPr>
      <w:bookmarkStart w:id="8" w:name="_Toc531346444"/>
      <w:r w:rsidRPr="006869E0">
        <w:t>Auditor</w:t>
      </w:r>
      <w:bookmarkEnd w:id="8"/>
    </w:p>
    <w:p w14:paraId="739ED5A9" w14:textId="77777777" w:rsidR="00FD4E8D" w:rsidRDefault="00FD4E8D" w:rsidP="001E5788">
      <w:r>
        <w:t>Der Auditor ist dafür zuständig, dass Normen und Gesetzgebung eingehalten werden.</w:t>
      </w:r>
    </w:p>
    <w:p w14:paraId="2F77B114" w14:textId="77777777" w:rsidR="001E5788" w:rsidRDefault="00FD4E8D" w:rsidP="001E5788">
      <w:r>
        <w:t>Er</w:t>
      </w:r>
      <w:r w:rsidR="001E5788">
        <w:t xml:space="preserve"> kann einen Report generieren lassen, welcher ihm ermöglicht den Zustand des Active Directorys zu bewerten.</w:t>
      </w:r>
    </w:p>
    <w:p w14:paraId="775FDD23" w14:textId="77777777" w:rsidR="00746EE4" w:rsidRPr="006869E0" w:rsidRDefault="00746EE4" w:rsidP="00AC1273">
      <w:pPr>
        <w:pStyle w:val="Heading2"/>
      </w:pPr>
      <w:bookmarkStart w:id="9" w:name="_Toc531346445"/>
      <w:r>
        <w:t>Systemadministrator</w:t>
      </w:r>
      <w:bookmarkEnd w:id="9"/>
    </w:p>
    <w:p w14:paraId="33B3910F" w14:textId="77777777" w:rsidR="00746EE4" w:rsidRDefault="00746EE4" w:rsidP="001E5788">
      <w:r>
        <w:t>Der Systemadministrator hat zusätzlich zum Dashboard die gleiche Sicht wie der Auditor. Er sieht so tagesaktuell Abweichung zwischen dem IST- und SOLL-Zustand seine</w:t>
      </w:r>
      <w:r w:rsidR="00F563A2">
        <w:t>r Objekte im</w:t>
      </w:r>
      <w:r>
        <w:t xml:space="preserve"> Active Directory.</w:t>
      </w:r>
    </w:p>
    <w:p w14:paraId="0AD0C458" w14:textId="77777777" w:rsidR="001E5788" w:rsidRPr="006869E0" w:rsidRDefault="001E5788" w:rsidP="00AC1273">
      <w:pPr>
        <w:pStyle w:val="Heading2"/>
      </w:pPr>
      <w:bookmarkStart w:id="10" w:name="_Toc531346446"/>
      <w:r w:rsidRPr="006869E0">
        <w:t>Application Owner</w:t>
      </w:r>
      <w:bookmarkEnd w:id="10"/>
    </w:p>
    <w:p w14:paraId="060919EC" w14:textId="7D86A02D" w:rsidR="006869E0" w:rsidRDefault="001E5788" w:rsidP="006869E0">
      <w:r>
        <w:t>Der Application Owner hat Zugriff auf alle Einstellungen des Systems. Auf dem Dashboard müssen relevante Statusinformationen zum System ersichtlich sein.</w:t>
      </w:r>
      <w:r w:rsidR="00A32347">
        <w:t xml:space="preserve"> Der Application Owner stellt jederzeit die Verfügbarkeit der Applikation</w:t>
      </w:r>
      <w:r w:rsidR="001718C5">
        <w:t xml:space="preserve"> </w:t>
      </w:r>
      <w:r w:rsidR="00A32347">
        <w:t>sicher</w:t>
      </w:r>
      <w:r w:rsidR="00F30CAA">
        <w:t xml:space="preserve"> und </w:t>
      </w:r>
      <w:r w:rsidR="001A69CE">
        <w:t xml:space="preserve">passt diese </w:t>
      </w:r>
      <w:r w:rsidR="005F14C0">
        <w:t>bei Bedarf</w:t>
      </w:r>
      <w:r w:rsidR="001A69CE">
        <w:t xml:space="preserve"> an</w:t>
      </w:r>
      <w:r w:rsidR="00F30CAA">
        <w:t>.</w:t>
      </w:r>
    </w:p>
    <w:p w14:paraId="26341DD2" w14:textId="77777777" w:rsidR="001E5788" w:rsidRPr="006869E0" w:rsidRDefault="001E5788" w:rsidP="00AC1273">
      <w:pPr>
        <w:pStyle w:val="Heading2"/>
      </w:pPr>
      <w:bookmarkStart w:id="11" w:name="_Toc531346447"/>
      <w:r w:rsidRPr="006869E0">
        <w:t>Autorisierungsstelle</w:t>
      </w:r>
      <w:bookmarkEnd w:id="11"/>
    </w:p>
    <w:p w14:paraId="3868C5C6" w14:textId="2D052201" w:rsidR="001E5788" w:rsidRDefault="001E5788" w:rsidP="001E5788">
      <w:r>
        <w:t xml:space="preserve">Die Autorisierungsstelle </w:t>
      </w:r>
      <w:r w:rsidR="00CA592B">
        <w:t>prüft den SOLL Zustand</w:t>
      </w:r>
      <w:r w:rsidR="0096479B">
        <w:t xml:space="preserve"> und</w:t>
      </w:r>
      <w:r>
        <w:t xml:space="preserve"> </w:t>
      </w:r>
      <w:r w:rsidR="00CA592B">
        <w:t xml:space="preserve">kann </w:t>
      </w:r>
      <w:r>
        <w:t xml:space="preserve">Reports </w:t>
      </w:r>
      <w:r w:rsidR="0048003B">
        <w:t>aus</w:t>
      </w:r>
      <w:r>
        <w:t>führen.</w:t>
      </w:r>
    </w:p>
    <w:p w14:paraId="26781785" w14:textId="7A7CDD3E" w:rsidR="001E5788" w:rsidRDefault="004A7648" w:rsidP="001E5788">
      <w:r>
        <w:t>Dieser Stakeholder wird nicht direkt in die Applikation integriert.</w:t>
      </w:r>
    </w:p>
    <w:p w14:paraId="682B13F1" w14:textId="77777777" w:rsidR="00CA592B" w:rsidRPr="006869E0" w:rsidRDefault="00CA592B" w:rsidP="00AC1273">
      <w:pPr>
        <w:pStyle w:val="Heading2"/>
      </w:pPr>
      <w:bookmarkStart w:id="12" w:name="_Toc531346448"/>
      <w:r>
        <w:t>Abteilungsleitung</w:t>
      </w:r>
      <w:bookmarkEnd w:id="12"/>
    </w:p>
    <w:p w14:paraId="57A90175" w14:textId="77777777" w:rsidR="00CA592B" w:rsidRDefault="00CA592B" w:rsidP="00CA592B">
      <w:r>
        <w:t>Die Abteilungsleitung bearbeitet den SOLL-Zustand.</w:t>
      </w:r>
    </w:p>
    <w:p w14:paraId="09A9B77B" w14:textId="77777777" w:rsidR="00CA592B" w:rsidRDefault="00CA592B" w:rsidP="001E5788">
      <w:r>
        <w:t>Auf dem Dashboard ist primär der IST/SOLL-Vergleich ersichtlich.</w:t>
      </w:r>
    </w:p>
    <w:p w14:paraId="4EF09238" w14:textId="77777777" w:rsidR="001E5788" w:rsidRPr="006869E0" w:rsidRDefault="001E5788" w:rsidP="00AC1273">
      <w:pPr>
        <w:pStyle w:val="Heading2"/>
      </w:pPr>
      <w:bookmarkStart w:id="13" w:name="_Toc531346449"/>
      <w:r w:rsidRPr="006869E0">
        <w:t>Auftraggeber</w:t>
      </w:r>
      <w:bookmarkEnd w:id="13"/>
    </w:p>
    <w:p w14:paraId="7E265272" w14:textId="77777777" w:rsidR="001E5788" w:rsidRDefault="001E5788" w:rsidP="001E5788">
      <w:r>
        <w:t>Die Applikation soll ohne negative Einwirkung auf das vorgegebene System installiert werden können.</w:t>
      </w:r>
    </w:p>
    <w:p w14:paraId="1F35D308" w14:textId="77777777" w:rsidR="008F2684" w:rsidRDefault="008F2684" w:rsidP="00AC1273">
      <w:pPr>
        <w:pStyle w:val="Heading2"/>
      </w:pPr>
      <w:bookmarkStart w:id="14" w:name="_Toc531346450"/>
      <w:r>
        <w:t>Projektteam</w:t>
      </w:r>
      <w:bookmarkEnd w:id="14"/>
    </w:p>
    <w:p w14:paraId="6EED97DF" w14:textId="77777777" w:rsidR="008F2684" w:rsidRDefault="008F2684" w:rsidP="008F2684">
      <w:r>
        <w:t>Ist verantwortlich für die Durchführung des Projektes und das Erreichen der gesteckten Projektziele.</w:t>
      </w:r>
    </w:p>
    <w:p w14:paraId="2BE8282B" w14:textId="77777777" w:rsidR="00730D4F" w:rsidRDefault="00730D4F">
      <w:pPr>
        <w:spacing w:after="160"/>
        <w:rPr>
          <w:rFonts w:eastAsiaTheme="majorEastAsia" w:cstheme="majorBidi"/>
          <w:b/>
          <w:color w:val="000000" w:themeColor="text1"/>
          <w:sz w:val="32"/>
          <w:szCs w:val="32"/>
        </w:rPr>
      </w:pPr>
      <w:r>
        <w:br w:type="page"/>
      </w:r>
    </w:p>
    <w:p w14:paraId="0459D1AA" w14:textId="77777777" w:rsidR="002E3A28" w:rsidRDefault="002E3A28" w:rsidP="002E3A28">
      <w:pPr>
        <w:pStyle w:val="Heading1"/>
      </w:pPr>
      <w:bookmarkStart w:id="15" w:name="_Toc531346451"/>
      <w:r>
        <w:lastRenderedPageBreak/>
        <w:t>Systemabgrenzung</w:t>
      </w:r>
      <w:bookmarkEnd w:id="15"/>
    </w:p>
    <w:p w14:paraId="04CD2AA6" w14:textId="77777777" w:rsidR="002E3A28" w:rsidRDefault="002E3A28" w:rsidP="00AC1273">
      <w:pPr>
        <w:pStyle w:val="Heading2"/>
      </w:pPr>
      <w:bookmarkStart w:id="16" w:name="_Toc531346452"/>
      <w:r>
        <w:t>Prozessumfeld</w:t>
      </w:r>
      <w:bookmarkEnd w:id="16"/>
    </w:p>
    <w:p w14:paraId="4DE9C525" w14:textId="77777777" w:rsidR="001774C4" w:rsidRDefault="001774C4" w:rsidP="001774C4">
      <w:r>
        <w:t>Die Applikation unterstützt die folgenden Geschäftsprozesse:</w:t>
      </w:r>
    </w:p>
    <w:p w14:paraId="1C3D080A" w14:textId="77777777" w:rsidR="001774C4" w:rsidRDefault="001774C4" w:rsidP="001774C4">
      <w:r>
        <w:t>- Eintritt eines neuen Mitarbeiters und dessen Rechteverwaltung</w:t>
      </w:r>
    </w:p>
    <w:p w14:paraId="6C6A3B2D" w14:textId="77777777" w:rsidR="001774C4" w:rsidRDefault="001774C4" w:rsidP="001774C4">
      <w:r>
        <w:t>- Austritt eines Mitarbeiters</w:t>
      </w:r>
    </w:p>
    <w:p w14:paraId="426D1B7E" w14:textId="77777777" w:rsidR="001774C4" w:rsidRDefault="001774C4" w:rsidP="001774C4">
      <w:r>
        <w:t>- Mutation/Übertritt eines Mitarbeiters</w:t>
      </w:r>
    </w:p>
    <w:p w14:paraId="6EC48B36" w14:textId="77777777" w:rsidR="001774C4" w:rsidRDefault="001774C4" w:rsidP="001774C4">
      <w:r>
        <w:t>- Korrektur von nichtautorisierten Berechtigungen durch den IST- und SOLL-Vergleich</w:t>
      </w:r>
    </w:p>
    <w:p w14:paraId="051D79AD" w14:textId="77777777" w:rsidR="001774C4" w:rsidRDefault="001774C4" w:rsidP="001774C4"/>
    <w:p w14:paraId="56D19A6B" w14:textId="77777777" w:rsidR="001774C4" w:rsidRDefault="001774C4" w:rsidP="001774C4">
      <w:r>
        <w:t>Das Grundsätzliche Prozedere eines Eintrittes ist wie folgt:</w:t>
      </w:r>
    </w:p>
    <w:p w14:paraId="421DDA08" w14:textId="7AC0E449" w:rsidR="001774C4" w:rsidRDefault="001774C4" w:rsidP="001774C4">
      <w:r>
        <w:t>Die HR-Abteilung stösst den Eintritt eines neuen Mitarbeiters an. Anschliessend wird die zuständige Abteilungsleitung des neuen Mitarbeiters das Rollenprofil bzw. die Berechtigungen festlegen (SOLL Profil). Diese Rollen und Berechtigungen werden der Autorisierungsstelle vorgelegt, welche diese prüft und freigibt. Die Autorisierungsstelle gibt anschliessend das Go für die Umsetzung an die Systemadministratoren des Active Directory als SOLL Profil oder meldet der Abteilungsleitung, dass zu viele Rollen/Berechtigungen</w:t>
      </w:r>
      <w:r w:rsidR="00C411D9">
        <w:t xml:space="preserve"> </w:t>
      </w:r>
      <w:r w:rsidR="00B3110F">
        <w:t>im</w:t>
      </w:r>
      <w:r w:rsidR="00C411D9">
        <w:t xml:space="preserve"> SOLL</w:t>
      </w:r>
      <w:r>
        <w:t xml:space="preserve"> vorhanden sind. Die Systemadministratoren informieren nach erfolgreiche</w:t>
      </w:r>
      <w:r w:rsidR="00B82FE5">
        <w:t>r</w:t>
      </w:r>
      <w:r>
        <w:t xml:space="preserve"> Umsetzung d</w:t>
      </w:r>
      <w:r w:rsidR="00B82FE5">
        <w:t>er</w:t>
      </w:r>
      <w:r>
        <w:t xml:space="preserve"> zuständige</w:t>
      </w:r>
      <w:r w:rsidR="00B82FE5">
        <w:t>n</w:t>
      </w:r>
      <w:r>
        <w:t xml:space="preserve"> Abteilungsleitung bzw. dem neuen Benutzer, dass dies geschehen ist.</w:t>
      </w:r>
    </w:p>
    <w:p w14:paraId="0E42329C" w14:textId="5F15B30C" w:rsidR="001774C4" w:rsidRDefault="001774C4" w:rsidP="001774C4">
      <w:r>
        <w:t xml:space="preserve">Die Systemadministratoren </w:t>
      </w:r>
      <w:r w:rsidR="004A7648">
        <w:t>bearbeiten</w:t>
      </w:r>
      <w:r>
        <w:t xml:space="preserve"> somit den IST-Zustand </w:t>
      </w:r>
      <w:r w:rsidR="004A7648">
        <w:t xml:space="preserve">direkt </w:t>
      </w:r>
      <w:r>
        <w:t>im Active Directory, welcher anschliessend ausgelesen wird.</w:t>
      </w:r>
    </w:p>
    <w:p w14:paraId="1C9C4C03" w14:textId="77777777" w:rsidR="001774C4" w:rsidRDefault="001774C4" w:rsidP="001774C4"/>
    <w:p w14:paraId="331CD18D" w14:textId="6474B9C1" w:rsidR="001774C4" w:rsidRDefault="001774C4" w:rsidP="001774C4">
      <w:r>
        <w:t>Bei einem Austritt informiert die HR-Abteilung direkt d</w:t>
      </w:r>
      <w:r w:rsidR="002837FB">
        <w:t>ie</w:t>
      </w:r>
      <w:r>
        <w:t xml:space="preserve"> Systemadministrator</w:t>
      </w:r>
      <w:r w:rsidR="00462D74">
        <w:t>en</w:t>
      </w:r>
      <w:r>
        <w:t>, welche diesen User sperren und parallel dazu wird derselbe Prozess durchlaufen, um den SOLL-Zustand zu bereinigen und den User aus dem Active Directory anschliessend zu löschen.</w:t>
      </w:r>
    </w:p>
    <w:p w14:paraId="739FEC7B" w14:textId="77777777" w:rsidR="001774C4" w:rsidRDefault="001774C4" w:rsidP="001774C4"/>
    <w:p w14:paraId="594017DA" w14:textId="77777777" w:rsidR="001774C4" w:rsidRDefault="001774C4" w:rsidP="001774C4">
      <w:r>
        <w:t>Ein Übertritt oder eine Mutation läuft wie ein Eintritt ab, nur muss dabei die vorherige Abteilungsleitung, wie auch die neue Abteilungsleitung informiert und das SOLL angepasst werden.</w:t>
      </w:r>
    </w:p>
    <w:p w14:paraId="0ADFF910" w14:textId="77777777" w:rsidR="001774C4" w:rsidRDefault="001774C4" w:rsidP="001774C4"/>
    <w:p w14:paraId="4D629FBF" w14:textId="3DFF1091" w:rsidR="001774C4" w:rsidRDefault="001774C4" w:rsidP="001774C4">
      <w:r>
        <w:t xml:space="preserve">Eine Korrektur von nichtautorisierten Berechtigungen bzw. einen Fehler im SOLL/IST Vergleich meldet der Auditor der Abteilungsleitung und der Autorisierungsstelle, um </w:t>
      </w:r>
      <w:r w:rsidR="009500D7">
        <w:t>gegeben</w:t>
      </w:r>
      <w:r w:rsidR="00EE3779">
        <w:t>en</w:t>
      </w:r>
      <w:r w:rsidR="009500D7">
        <w:t xml:space="preserve"> </w:t>
      </w:r>
      <w:r w:rsidR="00EE3779">
        <w:t>F</w:t>
      </w:r>
      <w:r w:rsidR="009500D7">
        <w:t>alls</w:t>
      </w:r>
      <w:r>
        <w:t xml:space="preserve"> das SOLL oder das Active Directory zu korrigieren.</w:t>
      </w:r>
    </w:p>
    <w:p w14:paraId="5B97406C" w14:textId="77777777" w:rsidR="001774C4" w:rsidRDefault="001774C4" w:rsidP="001774C4"/>
    <w:p w14:paraId="548F4780" w14:textId="77777777" w:rsidR="001774C4" w:rsidRDefault="001774C4" w:rsidP="001774C4">
      <w:r>
        <w:t>Diese Prozesse unterscheiden sich natürlich von Firma zu Firma und es werden teilweise Stakeholder zusammengefasst. Autorisierungsstelle und Auditor oder Autorisierungsstelle und Abteilungsleitung können ein und dieselbe Person sein.</w:t>
      </w:r>
    </w:p>
    <w:p w14:paraId="17B6D24B" w14:textId="77777777" w:rsidR="001774C4" w:rsidRDefault="001774C4" w:rsidP="001774C4"/>
    <w:p w14:paraId="5BAE4416" w14:textId="77777777" w:rsidR="001774C4" w:rsidRDefault="001774C4" w:rsidP="001774C4">
      <w:r>
        <w:t xml:space="preserve">Der Prozess mit Ressourcen wie Sitzungszimmer, Service Accounts und Mailaccounts, welche oftmals in einem Audit als inaktiv auftauchen, ist nicht im </w:t>
      </w:r>
      <w:proofErr w:type="spellStart"/>
      <w:r>
        <w:t>Scope</w:t>
      </w:r>
      <w:proofErr w:type="spellEnd"/>
      <w:r>
        <w:t xml:space="preserve"> und wird direkt bei der </w:t>
      </w:r>
      <w:r w:rsidR="00801431">
        <w:t>A</w:t>
      </w:r>
      <w:r>
        <w:t>utoris</w:t>
      </w:r>
      <w:r w:rsidR="00C35F21">
        <w:t>i</w:t>
      </w:r>
      <w:r>
        <w:t>erungsstelle abgehandelt, welche diese Accounts rausfiltern kann.</w:t>
      </w:r>
    </w:p>
    <w:p w14:paraId="4776ECB7" w14:textId="77777777" w:rsidR="00CB3907" w:rsidRDefault="00CB3907" w:rsidP="001774C4">
      <w:r>
        <w:t>Weiterhin ist der Prüfungsmechanismus der Autorisierungsstelle nicht Bestandteil der Applikation.</w:t>
      </w:r>
    </w:p>
    <w:p w14:paraId="3863F176" w14:textId="77777777" w:rsidR="001774C4" w:rsidRDefault="001774C4" w:rsidP="001774C4"/>
    <w:p w14:paraId="6D33128F" w14:textId="77777777" w:rsidR="001774C4" w:rsidRDefault="001774C4" w:rsidP="001774C4">
      <w:r>
        <w:t>Damit nach der Installation der Applikation der SOLL-Zustand einfach abgebildet werden kann, ist es für den Application Owner möglich ein CSV mit dem SOLL-Zustand nach vorgegebenem Format hochzuladen.</w:t>
      </w:r>
    </w:p>
    <w:p w14:paraId="5B5BD7DB" w14:textId="4D999CC3" w:rsidR="001774C4" w:rsidRDefault="001774C4" w:rsidP="001774C4">
      <w:r>
        <w:t>Alle Aktionen, die am SOLL verändert werden oder Filter, die gesetzt werden, werden protokolliert und sind nachvollziehbar.</w:t>
      </w:r>
    </w:p>
    <w:p w14:paraId="6D74D994" w14:textId="77777777" w:rsidR="00132A9C" w:rsidRDefault="00132A9C" w:rsidP="001774C4"/>
    <w:p w14:paraId="36CBE79F" w14:textId="77777777" w:rsidR="00132A9C" w:rsidRPr="001774C4" w:rsidRDefault="00132A9C" w:rsidP="001774C4"/>
    <w:p w14:paraId="4781851F" w14:textId="77777777" w:rsidR="002E3A28" w:rsidRDefault="002E3A28" w:rsidP="00AC1273">
      <w:pPr>
        <w:pStyle w:val="Heading2"/>
      </w:pPr>
      <w:bookmarkStart w:id="17" w:name="_Toc531346453"/>
      <w:r>
        <w:lastRenderedPageBreak/>
        <w:t>Systemumfeld</w:t>
      </w:r>
      <w:bookmarkEnd w:id="17"/>
    </w:p>
    <w:p w14:paraId="4EDCBF3E" w14:textId="77777777" w:rsidR="001774C4" w:rsidRDefault="002778D5" w:rsidP="001774C4">
      <w:r>
        <w:rPr>
          <w:noProof/>
        </w:rPr>
        <w:drawing>
          <wp:inline distT="0" distB="0" distL="0" distR="0" wp14:anchorId="64024D29" wp14:editId="47570838">
            <wp:extent cx="5760720" cy="38528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landschaf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52829"/>
                    </a:xfrm>
                    <a:prstGeom prst="rect">
                      <a:avLst/>
                    </a:prstGeom>
                  </pic:spPr>
                </pic:pic>
              </a:graphicData>
            </a:graphic>
          </wp:inline>
        </w:drawing>
      </w:r>
    </w:p>
    <w:p w14:paraId="05A18438" w14:textId="77777777" w:rsidR="00BA642D" w:rsidRDefault="00401947" w:rsidP="00BA642D">
      <w:pPr>
        <w:pStyle w:val="TOCReference"/>
        <w:rPr>
          <w:rStyle w:val="SubtleReference"/>
        </w:rPr>
      </w:pPr>
      <w:bookmarkStart w:id="18" w:name="_Toc531346469"/>
      <w:r w:rsidRPr="00D11E7C">
        <w:rPr>
          <w:rStyle w:val="SubtleReference"/>
        </w:rPr>
        <w:t>Abbildung 1: Zeigt das Systemumfeld der Applikation</w:t>
      </w:r>
      <w:bookmarkEnd w:id="18"/>
    </w:p>
    <w:p w14:paraId="205A11E4" w14:textId="77777777" w:rsidR="00BA642D" w:rsidRDefault="00BA642D" w:rsidP="00BA642D"/>
    <w:p w14:paraId="3A6D1E7C" w14:textId="77777777" w:rsidR="00BA642D" w:rsidRDefault="00E33FAE" w:rsidP="00BA642D">
      <w:r>
        <w:t>Die Applikation holt den IST Zustand aus dem bestehenden Active Directory und der SOLL Zustand wird vom Application Owner bei der Installation bzw. von der Abteilungsleitung im täglichen Betrieb geliefert</w:t>
      </w:r>
      <w:r w:rsidR="00894050">
        <w:t>. Diese Zustände werden in der Datenbank gespeichert. Die Speicherung des IST Zustandes erfolgt historisch und ist somit jederzeit nachvollziehbar.</w:t>
      </w:r>
    </w:p>
    <w:p w14:paraId="07375FE7" w14:textId="77777777" w:rsidR="00894050" w:rsidRDefault="00894050" w:rsidP="00BA642D">
      <w:r>
        <w:t>Der Auditor und der Systemadministrator greifen per Dashboard auf die Webapplikation zu und können bei Bedarf Reports generieren.</w:t>
      </w:r>
    </w:p>
    <w:p w14:paraId="7266E71F" w14:textId="77777777" w:rsidR="00AD3962" w:rsidRPr="00BA642D" w:rsidRDefault="00AD3962" w:rsidP="00BA642D">
      <w:r>
        <w:t>Die Autorisierungsstelle greift nur prüfend auf das SOLL zu. Dies wird jedoch nicht als Funktion realisiert, sondern muss im Prozess der Firma abgehandelt werden.</w:t>
      </w:r>
    </w:p>
    <w:p w14:paraId="70BD9807" w14:textId="77777777" w:rsidR="00730D4F" w:rsidRDefault="00730D4F">
      <w:pPr>
        <w:spacing w:after="160"/>
        <w:rPr>
          <w:rFonts w:eastAsiaTheme="majorEastAsia" w:cstheme="majorBidi"/>
          <w:b/>
          <w:color w:val="000000" w:themeColor="text1"/>
          <w:sz w:val="32"/>
          <w:szCs w:val="32"/>
        </w:rPr>
      </w:pPr>
      <w:r>
        <w:br w:type="page"/>
      </w:r>
    </w:p>
    <w:p w14:paraId="347E49D7" w14:textId="77777777" w:rsidR="00BA642D" w:rsidRPr="00BA642D" w:rsidRDefault="002E3A28" w:rsidP="00BA642D">
      <w:pPr>
        <w:pStyle w:val="Heading1"/>
      </w:pPr>
      <w:bookmarkStart w:id="19" w:name="_Toc531346454"/>
      <w:r>
        <w:lastRenderedPageBreak/>
        <w:t>Anforderunge</w:t>
      </w:r>
      <w:r w:rsidR="00BA642D">
        <w:t>n</w:t>
      </w:r>
      <w:bookmarkEnd w:id="19"/>
    </w:p>
    <w:p w14:paraId="6BE39C56" w14:textId="77777777" w:rsidR="002E3A28" w:rsidRDefault="002E3A28" w:rsidP="00AC1273">
      <w:pPr>
        <w:pStyle w:val="Heading2"/>
      </w:pPr>
      <w:bookmarkStart w:id="20" w:name="_Toc531346455"/>
      <w:r>
        <w:t>Quellen und Vorgehen</w:t>
      </w:r>
      <w:bookmarkEnd w:id="20"/>
    </w:p>
    <w:p w14:paraId="15F18A47" w14:textId="77777777" w:rsidR="002E3A28" w:rsidRDefault="002E3A28" w:rsidP="002E3A28">
      <w:r>
        <w:t>Folgende Quellen werden bei der Ermittlung der Anforderungen verwendet:</w:t>
      </w:r>
    </w:p>
    <w:tbl>
      <w:tblPr>
        <w:tblStyle w:val="GridTable4-Accent5"/>
        <w:tblW w:w="9062" w:type="dxa"/>
        <w:tblLook w:val="04A0" w:firstRow="1" w:lastRow="0" w:firstColumn="1" w:lastColumn="0" w:noHBand="0" w:noVBand="1"/>
      </w:tblPr>
      <w:tblGrid>
        <w:gridCol w:w="3539"/>
        <w:gridCol w:w="5523"/>
      </w:tblGrid>
      <w:tr w:rsidR="002E3A28" w14:paraId="07E74EC5"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E528328" w14:textId="77777777" w:rsidR="002E3A28" w:rsidRDefault="002E3A28" w:rsidP="00AD3B4D">
            <w:pPr>
              <w:rPr>
                <w:b w:val="0"/>
                <w:bCs w:val="0"/>
              </w:rPr>
            </w:pPr>
            <w:r>
              <w:t>Quelle</w:t>
            </w:r>
          </w:p>
        </w:tc>
        <w:tc>
          <w:tcPr>
            <w:tcW w:w="5523" w:type="dxa"/>
          </w:tcPr>
          <w:p w14:paraId="6E7E8CAA" w14:textId="77777777" w:rsidR="002E3A28" w:rsidRDefault="002E3A28"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2E3A28" w14:paraId="4C446FD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FC59C87" w14:textId="77777777" w:rsidR="002E3A28" w:rsidRDefault="002E3A28" w:rsidP="00AD3B4D">
            <w:r>
              <w:t>Initialer Projektbeschrieb</w:t>
            </w:r>
          </w:p>
        </w:tc>
        <w:tc>
          <w:tcPr>
            <w:tcW w:w="5523" w:type="dxa"/>
          </w:tcPr>
          <w:p w14:paraId="6B12D363" w14:textId="77777777" w:rsidR="002E3A28" w:rsidRDefault="002E3A28" w:rsidP="00AD3B4D">
            <w:pPr>
              <w:cnfStyle w:val="000000100000" w:firstRow="0" w:lastRow="0" w:firstColumn="0" w:lastColumn="0" w:oddVBand="0" w:evenVBand="0" w:oddHBand="1" w:evenHBand="0" w:firstRowFirstColumn="0" w:firstRowLastColumn="0" w:lastRowFirstColumn="0" w:lastRowLastColumn="0"/>
            </w:pPr>
            <w:r>
              <w:t>Der initiale Projektbeschrieb liefert eine grobe Übersicht über die Funktionalität des zu erstellenden Tools.</w:t>
            </w:r>
          </w:p>
        </w:tc>
      </w:tr>
      <w:tr w:rsidR="002E3A28" w14:paraId="26F4EB3D" w14:textId="77777777" w:rsidTr="00E17746">
        <w:tc>
          <w:tcPr>
            <w:cnfStyle w:val="001000000000" w:firstRow="0" w:lastRow="0" w:firstColumn="1" w:lastColumn="0" w:oddVBand="0" w:evenVBand="0" w:oddHBand="0" w:evenHBand="0" w:firstRowFirstColumn="0" w:firstRowLastColumn="0" w:lastRowFirstColumn="0" w:lastRowLastColumn="0"/>
            <w:tcW w:w="3539" w:type="dxa"/>
          </w:tcPr>
          <w:p w14:paraId="78830362" w14:textId="77777777" w:rsidR="002E3A28" w:rsidRDefault="002E3A28" w:rsidP="00AD3B4D">
            <w:r>
              <w:t>Interview mit Auftraggeber</w:t>
            </w:r>
          </w:p>
        </w:tc>
        <w:tc>
          <w:tcPr>
            <w:tcW w:w="5523" w:type="dxa"/>
          </w:tcPr>
          <w:p w14:paraId="5525D1F8" w14:textId="77777777" w:rsidR="002E3A28" w:rsidRDefault="002E3A28" w:rsidP="00AD3B4D">
            <w:pPr>
              <w:cnfStyle w:val="000000000000" w:firstRow="0" w:lastRow="0" w:firstColumn="0" w:lastColumn="0" w:oddVBand="0" w:evenVBand="0" w:oddHBand="0" w:evenHBand="0" w:firstRowFirstColumn="0" w:firstRowLastColumn="0" w:lastRowFirstColumn="0" w:lastRowLastColumn="0"/>
            </w:pPr>
            <w:r>
              <w:t xml:space="preserve">Der Auftraggeber Christof </w:t>
            </w:r>
            <w:proofErr w:type="spellStart"/>
            <w:r>
              <w:t>Jungo</w:t>
            </w:r>
            <w:proofErr w:type="spellEnd"/>
            <w:r>
              <w:t xml:space="preserve"> liefert detaillierte Anforderungen an das Tool und schränkt so den Projektbeschrieb weiter ein.</w:t>
            </w:r>
          </w:p>
        </w:tc>
      </w:tr>
      <w:tr w:rsidR="008F7907" w14:paraId="4385D8DC"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CF15C54" w14:textId="77777777" w:rsidR="008F7907" w:rsidRDefault="008F7907" w:rsidP="00AD3B4D">
            <w:r>
              <w:t>Projektteam</w:t>
            </w:r>
          </w:p>
        </w:tc>
        <w:tc>
          <w:tcPr>
            <w:tcW w:w="5523" w:type="dxa"/>
          </w:tcPr>
          <w:p w14:paraId="726FBBD5" w14:textId="72EB9B58" w:rsidR="008F7907" w:rsidRDefault="008F7907" w:rsidP="00AD3B4D">
            <w:pPr>
              <w:cnfStyle w:val="000000100000" w:firstRow="0" w:lastRow="0" w:firstColumn="0" w:lastColumn="0" w:oddVBand="0" w:evenVBand="0" w:oddHBand="1" w:evenHBand="0" w:firstRowFirstColumn="0" w:firstRowLastColumn="0" w:lastRowFirstColumn="0" w:lastRowLastColumn="0"/>
            </w:pPr>
            <w:r>
              <w:t xml:space="preserve">Da das Projekt nicht durch einen konkreten Anwender in Auftrag gegeben wurde, kann kein Interview mit einem </w:t>
            </w:r>
            <w:proofErr w:type="spellStart"/>
            <w:r>
              <w:t>Enduser</w:t>
            </w:r>
            <w:proofErr w:type="spellEnd"/>
            <w:r>
              <w:t xml:space="preserve"> durchgeführt werden. Stattdessen liefert das Projektteam </w:t>
            </w:r>
            <w:del w:id="21" w:author="Philipp Köfer" w:date="2018-11-29T09:12:00Z">
              <w:r w:rsidDel="00EE3779">
                <w:delText>selber</w:delText>
              </w:r>
            </w:del>
            <w:ins w:id="22" w:author="Philipp Köfer" w:date="2018-11-29T09:12:00Z">
              <w:r w:rsidR="00EE3779">
                <w:t>selbst</w:t>
              </w:r>
            </w:ins>
            <w:r>
              <w:t xml:space="preserve"> Inputs und Ideen zu möglichen Anwendungsfällen.</w:t>
            </w:r>
          </w:p>
        </w:tc>
      </w:tr>
      <w:tr w:rsidR="008F7907" w14:paraId="1382B3DA" w14:textId="77777777" w:rsidTr="00E17746">
        <w:tc>
          <w:tcPr>
            <w:cnfStyle w:val="001000000000" w:firstRow="0" w:lastRow="0" w:firstColumn="1" w:lastColumn="0" w:oddVBand="0" w:evenVBand="0" w:oddHBand="0" w:evenHBand="0" w:firstRowFirstColumn="0" w:firstRowLastColumn="0" w:lastRowFirstColumn="0" w:lastRowLastColumn="0"/>
            <w:tcW w:w="3539" w:type="dxa"/>
          </w:tcPr>
          <w:p w14:paraId="00DD3AC8" w14:textId="77777777" w:rsidR="008F7907" w:rsidRDefault="008F7907" w:rsidP="00AD3B4D">
            <w:r>
              <w:t>Auftraggeber &amp; Projektteam</w:t>
            </w:r>
          </w:p>
        </w:tc>
        <w:tc>
          <w:tcPr>
            <w:tcW w:w="5523" w:type="dxa"/>
          </w:tcPr>
          <w:p w14:paraId="4224A961" w14:textId="77777777" w:rsidR="008F7907" w:rsidRDefault="008F7907" w:rsidP="00AD3B4D">
            <w:pPr>
              <w:cnfStyle w:val="000000000000" w:firstRow="0" w:lastRow="0" w:firstColumn="0" w:lastColumn="0" w:oddVBand="0" w:evenVBand="0" w:oddHBand="0" w:evenHBand="0" w:firstRowFirstColumn="0" w:firstRowLastColumn="0" w:lastRowFirstColumn="0" w:lastRowLastColumn="0"/>
            </w:pPr>
            <w:r>
              <w:t>Bei einem Brainstorming im ersten Meeting lieferten sowohl der Auftraggeber als auch das Projektteam Inputs, welche festgehalten wurden und so eine erste konkrete Richtung aufzeigten.</w:t>
            </w:r>
          </w:p>
        </w:tc>
      </w:tr>
    </w:tbl>
    <w:p w14:paraId="183A6752" w14:textId="77777777" w:rsidR="002E3A28" w:rsidRDefault="002E3A28" w:rsidP="00AC1273">
      <w:pPr>
        <w:pStyle w:val="Heading2"/>
      </w:pPr>
      <w:bookmarkStart w:id="23" w:name="_Toc531346456"/>
      <w:r>
        <w:t>Funktionale Anforderungen</w:t>
      </w:r>
      <w:bookmarkEnd w:id="23"/>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747"/>
        <w:gridCol w:w="6373"/>
      </w:tblGrid>
      <w:tr w:rsidR="00FA13E5" w14:paraId="2DC8252F" w14:textId="77777777" w:rsidTr="00FA13E5">
        <w:tc>
          <w:tcPr>
            <w:tcW w:w="700" w:type="dxa"/>
            <w:tcBorders>
              <w:top w:val="single" w:sz="4" w:space="0" w:color="5B9BD5"/>
              <w:left w:val="single" w:sz="4" w:space="0" w:color="5B9BD5"/>
              <w:bottom w:val="single" w:sz="4" w:space="0" w:color="5B9BD5"/>
              <w:right w:val="nil"/>
            </w:tcBorders>
            <w:shd w:val="clear" w:color="auto" w:fill="5B9BD5"/>
            <w:hideMark/>
          </w:tcPr>
          <w:p w14:paraId="139A865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2A1F7684" w14:textId="77777777" w:rsidR="009A7F2A" w:rsidRDefault="009A7F2A" w:rsidP="00AD3B4D">
            <w:pPr>
              <w:rPr>
                <w:b/>
                <w:bCs/>
                <w:color w:val="FFFFFF"/>
              </w:rPr>
            </w:pPr>
            <w:r>
              <w:rPr>
                <w:b/>
                <w:bCs/>
                <w:color w:val="FFFFFF"/>
              </w:rPr>
              <w:t>Status</w:t>
            </w:r>
          </w:p>
        </w:tc>
        <w:tc>
          <w:tcPr>
            <w:tcW w:w="747" w:type="dxa"/>
            <w:tcBorders>
              <w:top w:val="single" w:sz="4" w:space="0" w:color="5B9BD5"/>
              <w:left w:val="nil"/>
              <w:bottom w:val="single" w:sz="4" w:space="0" w:color="5B9BD5"/>
              <w:right w:val="nil"/>
            </w:tcBorders>
            <w:shd w:val="clear" w:color="auto" w:fill="5B9BD5"/>
            <w:hideMark/>
          </w:tcPr>
          <w:p w14:paraId="14127C6C"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243C063D" w14:textId="77777777" w:rsidR="009A7F2A" w:rsidRDefault="009A7F2A" w:rsidP="00AD3B4D">
            <w:pPr>
              <w:rPr>
                <w:b/>
                <w:bCs/>
                <w:color w:val="FFFFFF"/>
              </w:rPr>
            </w:pPr>
            <w:r>
              <w:rPr>
                <w:b/>
                <w:bCs/>
                <w:color w:val="FFFFFF"/>
              </w:rPr>
              <w:t>Beschreibung</w:t>
            </w:r>
          </w:p>
        </w:tc>
      </w:tr>
      <w:tr w:rsidR="00FA13E5" w14:paraId="482FBC4D"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2473970" w14:textId="77777777" w:rsidR="009A7F2A" w:rsidRDefault="009A7F2A" w:rsidP="00AD3B4D">
            <w:pPr>
              <w:rPr>
                <w:b/>
                <w:bCs/>
              </w:rPr>
            </w:pPr>
            <w:r>
              <w:rPr>
                <w:b/>
                <w:bCs/>
              </w:rPr>
              <w:t>F1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17374D3" w14:textId="77777777" w:rsidR="009A7F2A" w:rsidRDefault="009A7F2A" w:rsidP="00AD3B4D"/>
        </w:tc>
        <w:tc>
          <w:tcPr>
            <w:tcW w:w="747" w:type="dxa"/>
            <w:tcBorders>
              <w:top w:val="single" w:sz="4" w:space="0" w:color="9CC2E5"/>
              <w:left w:val="single" w:sz="4" w:space="0" w:color="9CC2E5"/>
              <w:bottom w:val="single" w:sz="4" w:space="0" w:color="9CC2E5"/>
              <w:right w:val="single" w:sz="4" w:space="0" w:color="9CC2E5"/>
            </w:tcBorders>
            <w:shd w:val="clear" w:color="auto" w:fill="DEEAF6"/>
          </w:tcPr>
          <w:p w14:paraId="3555954D"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2F4D6BDD" w14:textId="77777777" w:rsidR="009A7F2A" w:rsidRDefault="009A7F2A" w:rsidP="00AD3B4D">
            <w:r>
              <w:t>Allgemeiner User des Systems</w:t>
            </w:r>
          </w:p>
        </w:tc>
      </w:tr>
      <w:tr w:rsidR="00FA13E5" w14:paraId="167C6E40" w14:textId="77777777" w:rsidTr="00FA13E5">
        <w:tc>
          <w:tcPr>
            <w:tcW w:w="700" w:type="dxa"/>
            <w:tcBorders>
              <w:top w:val="single" w:sz="4" w:space="0" w:color="9CC2E5"/>
              <w:left w:val="single" w:sz="4" w:space="0" w:color="9CC2E5"/>
              <w:bottom w:val="single" w:sz="4" w:space="0" w:color="9CC2E5"/>
              <w:right w:val="single" w:sz="4" w:space="0" w:color="9CC2E5"/>
            </w:tcBorders>
          </w:tcPr>
          <w:p w14:paraId="7AF1EAC2" w14:textId="434D6C82" w:rsidR="00FA13E5" w:rsidRDefault="00FA13E5" w:rsidP="00AD3B4D">
            <w:pPr>
              <w:rPr>
                <w:b/>
                <w:bCs/>
              </w:rPr>
            </w:pPr>
            <w:r>
              <w:rPr>
                <w:b/>
                <w:bCs/>
              </w:rPr>
              <w:t>F1.</w:t>
            </w:r>
            <w:r w:rsidR="00C411D9">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2DC81D4C" w14:textId="77777777" w:rsidR="00FA13E5" w:rsidRDefault="00FA13E5" w:rsidP="00AD3B4D">
            <w:r>
              <w:t>Freigegeben</w:t>
            </w:r>
          </w:p>
        </w:tc>
        <w:tc>
          <w:tcPr>
            <w:tcW w:w="747" w:type="dxa"/>
            <w:tcBorders>
              <w:top w:val="single" w:sz="4" w:space="0" w:color="9CC2E5"/>
              <w:left w:val="single" w:sz="4" w:space="0" w:color="9CC2E5"/>
              <w:bottom w:val="single" w:sz="4" w:space="0" w:color="9CC2E5"/>
              <w:right w:val="single" w:sz="4" w:space="0" w:color="9CC2E5"/>
            </w:tcBorders>
          </w:tcPr>
          <w:p w14:paraId="7118BA28" w14:textId="77777777" w:rsidR="00FA13E5" w:rsidRDefault="00FA13E5"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5CAA90A8" w14:textId="77777777" w:rsidR="00FA13E5" w:rsidRDefault="00FA13E5" w:rsidP="00AD3B4D">
            <w:r>
              <w:t>Als User des Systems will ich, dass das Interface mehrere Sprachen unterstützt.</w:t>
            </w:r>
          </w:p>
        </w:tc>
      </w:tr>
    </w:tbl>
    <w:p w14:paraId="3E9E5256"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9A7F2A" w14:paraId="3BB4C41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5AC972D9"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7D47E537" w14:textId="77777777" w:rsidR="009A7F2A" w:rsidRDefault="009A7F2A"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4A316EE2" w14:textId="77777777" w:rsidR="009A7F2A" w:rsidRDefault="009A7F2A"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577B056" w14:textId="77777777" w:rsidR="009A7F2A" w:rsidRDefault="009A7F2A" w:rsidP="00AD3B4D">
            <w:pPr>
              <w:rPr>
                <w:b/>
                <w:bCs/>
                <w:color w:val="FFFFFF"/>
              </w:rPr>
            </w:pPr>
            <w:r>
              <w:rPr>
                <w:b/>
                <w:bCs/>
                <w:color w:val="FFFFFF"/>
              </w:rPr>
              <w:t>Beschreibung</w:t>
            </w:r>
          </w:p>
        </w:tc>
      </w:tr>
      <w:tr w:rsidR="009A7F2A" w14:paraId="1EA3D9BA"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0D3489A" w14:textId="77777777" w:rsidR="009A7F2A" w:rsidRDefault="009A7F2A" w:rsidP="00AD3B4D">
            <w:pPr>
              <w:rPr>
                <w:b/>
                <w:bCs/>
              </w:rPr>
            </w:pPr>
            <w:r>
              <w:rPr>
                <w:b/>
                <w:bCs/>
              </w:rPr>
              <w:t>F</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6494EFCB" w14:textId="77777777" w:rsidR="009A7F2A" w:rsidRDefault="009A7F2A"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0C03343" w14:textId="77777777" w:rsidR="009A7F2A" w:rsidRDefault="009A7F2A"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287B5620" w14:textId="77777777" w:rsidR="009A7F2A" w:rsidRDefault="009A7F2A" w:rsidP="00AD3B4D">
            <w:r>
              <w:t>Auditor</w:t>
            </w:r>
          </w:p>
        </w:tc>
      </w:tr>
      <w:tr w:rsidR="009A7F2A" w14:paraId="241AB41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EE46EB8" w14:textId="77777777" w:rsidR="009A7F2A" w:rsidRDefault="009A7F2A" w:rsidP="00AD3B4D">
            <w:pPr>
              <w:rPr>
                <w:b/>
                <w:bCs/>
              </w:rPr>
            </w:pPr>
            <w:r>
              <w:rPr>
                <w:b/>
                <w:bCs/>
              </w:rPr>
              <w:t>F</w:t>
            </w:r>
            <w:r w:rsidR="00FA13E5">
              <w:rPr>
                <w:b/>
                <w:bCs/>
              </w:rPr>
              <w:t>2</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6C783A85"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69EA90"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9588609" w14:textId="316313CF" w:rsidR="009A7F2A" w:rsidRDefault="00CD2FD9" w:rsidP="00AD3B4D">
            <w:r>
              <w:t>Als</w:t>
            </w:r>
            <w:r w:rsidR="00FA13E5">
              <w:t xml:space="preserve"> Auditor will </w:t>
            </w:r>
            <w:r>
              <w:t xml:space="preserve">ich </w:t>
            </w:r>
            <w:r w:rsidR="00FD6E04">
              <w:t>fertige Report</w:t>
            </w:r>
            <w:r w:rsidR="00FC442E">
              <w:t>s</w:t>
            </w:r>
            <w:r w:rsidR="00FD6E04">
              <w:t xml:space="preserve"> zur Verfügung haben, welche ich nur noch ausführen muss</w:t>
            </w:r>
            <w:r w:rsidR="00FA13E5">
              <w:t xml:space="preserve">, sodass ich nicht </w:t>
            </w:r>
            <w:r w:rsidR="00FD6E04">
              <w:t>nach den Informationen</w:t>
            </w:r>
            <w:r w:rsidR="00FA13E5">
              <w:t xml:space="preserve"> suchen muss.</w:t>
            </w:r>
          </w:p>
        </w:tc>
      </w:tr>
      <w:tr w:rsidR="009A7F2A" w14:paraId="2C83D928"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F7B2E92" w14:textId="77777777" w:rsidR="009A7F2A" w:rsidRDefault="009A7F2A" w:rsidP="00AD3B4D">
            <w:pPr>
              <w:rPr>
                <w:b/>
                <w:bCs/>
              </w:rPr>
            </w:pPr>
            <w:r>
              <w:rPr>
                <w:b/>
                <w:bCs/>
              </w:rPr>
              <w:t>F</w:t>
            </w:r>
            <w:r w:rsidR="00FA13E5">
              <w:rPr>
                <w:b/>
                <w:bCs/>
              </w:rPr>
              <w:t>2</w:t>
            </w:r>
            <w:r>
              <w:rPr>
                <w:b/>
                <w:bCs/>
              </w:rPr>
              <w:t>.</w:t>
            </w:r>
            <w:r w:rsidR="00FA13E5">
              <w:rPr>
                <w:b/>
                <w:bCs/>
              </w:rPr>
              <w:t>2</w:t>
            </w:r>
          </w:p>
        </w:tc>
        <w:tc>
          <w:tcPr>
            <w:tcW w:w="1321" w:type="dxa"/>
            <w:tcBorders>
              <w:top w:val="single" w:sz="4" w:space="0" w:color="9CC2E5"/>
              <w:left w:val="single" w:sz="4" w:space="0" w:color="9CC2E5"/>
              <w:bottom w:val="single" w:sz="4" w:space="0" w:color="9CC2E5"/>
              <w:right w:val="single" w:sz="4" w:space="0" w:color="9CC2E5"/>
            </w:tcBorders>
          </w:tcPr>
          <w:p w14:paraId="23B65F92"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67D3749"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2CBEBDCB" w14:textId="068DE541" w:rsidR="009A7F2A" w:rsidRDefault="00FA13E5" w:rsidP="00AD3B4D">
            <w:r>
              <w:t xml:space="preserve">Als Auditor will ich </w:t>
            </w:r>
            <w:r w:rsidR="00AE7EBD">
              <w:t xml:space="preserve">in einem Report </w:t>
            </w:r>
            <w:r>
              <w:t>ein Vergleich des SOLL- und IST-Zustands machen können, sodass ich falsche Berechtigungen erkenne.</w:t>
            </w:r>
          </w:p>
        </w:tc>
      </w:tr>
      <w:tr w:rsidR="009A7F2A" w14:paraId="5470FE5F"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92EA726" w14:textId="77777777" w:rsidR="009A7F2A" w:rsidRDefault="009A7F2A" w:rsidP="00AD3B4D">
            <w:pPr>
              <w:rPr>
                <w:b/>
                <w:bCs/>
              </w:rPr>
            </w:pPr>
            <w:r>
              <w:rPr>
                <w:b/>
                <w:bCs/>
              </w:rPr>
              <w:t>F</w:t>
            </w:r>
            <w:r w:rsidR="00FA13E5">
              <w:rPr>
                <w:b/>
                <w:bCs/>
              </w:rPr>
              <w:t>2</w:t>
            </w:r>
            <w:r>
              <w:rPr>
                <w:b/>
                <w:bCs/>
              </w:rPr>
              <w:t>.</w:t>
            </w:r>
            <w:r w:rsidR="00FA13E5">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DCF51EA"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5867A8A"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317D5C6" w14:textId="5F178CE0" w:rsidR="009A7F2A" w:rsidRDefault="00FA13E5" w:rsidP="00AD3B4D">
            <w:r>
              <w:t xml:space="preserve">Als Auditor will ich </w:t>
            </w:r>
            <w:r w:rsidR="00AE7EBD">
              <w:t xml:space="preserve">in einem Report </w:t>
            </w:r>
            <w:r>
              <w:t xml:space="preserve">eine Liste von deaktivierten Usern </w:t>
            </w:r>
            <w:r w:rsidR="00AE7EBD">
              <w:t>sehen</w:t>
            </w:r>
            <w:r>
              <w:t xml:space="preserve"> können.</w:t>
            </w:r>
          </w:p>
        </w:tc>
      </w:tr>
      <w:tr w:rsidR="009A7F2A" w14:paraId="681498E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DB5C81" w14:textId="77777777" w:rsidR="009A7F2A" w:rsidRDefault="009A7F2A" w:rsidP="00AD3B4D">
            <w:pPr>
              <w:rPr>
                <w:b/>
                <w:bCs/>
              </w:rPr>
            </w:pPr>
            <w:r>
              <w:rPr>
                <w:b/>
                <w:bCs/>
              </w:rPr>
              <w:t>F</w:t>
            </w:r>
            <w:r w:rsidR="00FA13E5">
              <w:rPr>
                <w:b/>
                <w:bCs/>
              </w:rPr>
              <w:t>2</w:t>
            </w:r>
            <w:r>
              <w:rPr>
                <w:b/>
                <w:bCs/>
              </w:rPr>
              <w:t>.</w:t>
            </w:r>
            <w:r w:rsidR="00FA13E5">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33787A1C"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2FF15552"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5862F9C3" w14:textId="58C8C625" w:rsidR="009A7F2A" w:rsidRDefault="00FA13E5" w:rsidP="00AD3B4D">
            <w:r>
              <w:t xml:space="preserve">Als Auditor will </w:t>
            </w:r>
            <w:r w:rsidR="00B40105">
              <w:t>ich, dass in einem Report</w:t>
            </w:r>
            <w:r>
              <w:t xml:space="preserve"> eine Liste von inaktiven Usern</w:t>
            </w:r>
            <w:r w:rsidR="00B40105">
              <w:t xml:space="preserve"> ersichtlich ist.</w:t>
            </w:r>
            <w:r>
              <w:t xml:space="preserve"> </w:t>
            </w:r>
            <w:r w:rsidR="00B40105">
              <w:t>Somit sehe</w:t>
            </w:r>
            <w:r>
              <w:t xml:space="preserve"> ich welche</w:t>
            </w:r>
            <w:r w:rsidR="00B40105">
              <w:t xml:space="preserve"> Benutzer</w:t>
            </w:r>
            <w:r>
              <w:t xml:space="preserve"> sich lange nicht mehr eingeloggt haben.</w:t>
            </w:r>
          </w:p>
        </w:tc>
      </w:tr>
      <w:tr w:rsidR="009A7F2A" w14:paraId="2C6BDF77" w14:textId="77777777" w:rsidTr="00AD3B4D">
        <w:tc>
          <w:tcPr>
            <w:tcW w:w="700" w:type="dxa"/>
            <w:tcBorders>
              <w:top w:val="single" w:sz="4" w:space="0" w:color="9CC2E5"/>
              <w:left w:val="single" w:sz="4" w:space="0" w:color="9CC2E5"/>
              <w:bottom w:val="single" w:sz="4" w:space="0" w:color="9CC2E5"/>
              <w:right w:val="single" w:sz="4" w:space="0" w:color="9CC2E5"/>
            </w:tcBorders>
          </w:tcPr>
          <w:p w14:paraId="793B1222" w14:textId="77777777" w:rsidR="009A7F2A" w:rsidRDefault="009A7F2A" w:rsidP="00AD3B4D">
            <w:pPr>
              <w:rPr>
                <w:b/>
                <w:bCs/>
              </w:rPr>
            </w:pPr>
            <w:r>
              <w:rPr>
                <w:b/>
                <w:bCs/>
              </w:rPr>
              <w:t>F</w:t>
            </w:r>
            <w:r w:rsidR="00FA13E5">
              <w:rPr>
                <w:b/>
                <w:bCs/>
              </w:rPr>
              <w:t>2</w:t>
            </w:r>
            <w:r>
              <w:rPr>
                <w:b/>
                <w:bCs/>
              </w:rPr>
              <w:t>.</w:t>
            </w:r>
            <w:r w:rsidR="00FA13E5">
              <w:rPr>
                <w:b/>
                <w:bCs/>
              </w:rPr>
              <w:t>5</w:t>
            </w:r>
          </w:p>
        </w:tc>
        <w:tc>
          <w:tcPr>
            <w:tcW w:w="1321" w:type="dxa"/>
            <w:tcBorders>
              <w:top w:val="single" w:sz="4" w:space="0" w:color="9CC2E5"/>
              <w:left w:val="single" w:sz="4" w:space="0" w:color="9CC2E5"/>
              <w:bottom w:val="single" w:sz="4" w:space="0" w:color="9CC2E5"/>
              <w:right w:val="single" w:sz="4" w:space="0" w:color="9CC2E5"/>
            </w:tcBorders>
          </w:tcPr>
          <w:p w14:paraId="6A33AD57" w14:textId="77777777" w:rsidR="009A7F2A" w:rsidRDefault="00FA13E5"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5B8DE0B5" w14:textId="77777777" w:rsidR="009A7F2A" w:rsidRDefault="009A7F2A"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6CF2747D" w14:textId="77777777" w:rsidR="00FA13E5" w:rsidRDefault="00FA13E5" w:rsidP="00AD3B4D">
            <w:r>
              <w:t xml:space="preserve">Als Auditor will ich einen Report im </w:t>
            </w:r>
            <w:proofErr w:type="gramStart"/>
            <w:r>
              <w:t>PDF-Format</w:t>
            </w:r>
            <w:proofErr w:type="gramEnd"/>
            <w:r>
              <w:t xml:space="preserve"> erstellen können.</w:t>
            </w:r>
          </w:p>
        </w:tc>
      </w:tr>
    </w:tbl>
    <w:p w14:paraId="42D9312D" w14:textId="79781DA7" w:rsidR="00FC442E" w:rsidRDefault="00FC442E" w:rsidP="009A7F2A"/>
    <w:p w14:paraId="10167B91" w14:textId="77777777" w:rsidR="00FC442E" w:rsidRDefault="00FC442E">
      <w:pPr>
        <w:spacing w:after="160"/>
      </w:pPr>
      <w:r>
        <w:br w:type="page"/>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2553326B"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21405E98" w14:textId="77777777" w:rsidR="009A7F2A" w:rsidRDefault="009A7F2A" w:rsidP="00AD3B4D">
            <w:pPr>
              <w:rPr>
                <w:b/>
                <w:bCs/>
                <w:color w:val="FFFFFF"/>
              </w:rPr>
            </w:pPr>
            <w:r>
              <w:rPr>
                <w:b/>
                <w:bCs/>
                <w:color w:val="FFFFFF"/>
              </w:rPr>
              <w:lastRenderedPageBreak/>
              <w:t>ID</w:t>
            </w:r>
          </w:p>
        </w:tc>
        <w:tc>
          <w:tcPr>
            <w:tcW w:w="1321" w:type="dxa"/>
            <w:tcBorders>
              <w:top w:val="single" w:sz="4" w:space="0" w:color="5B9BD5"/>
              <w:left w:val="nil"/>
              <w:bottom w:val="single" w:sz="4" w:space="0" w:color="5B9BD5"/>
              <w:right w:val="nil"/>
            </w:tcBorders>
            <w:shd w:val="clear" w:color="auto" w:fill="5B9BD5"/>
            <w:hideMark/>
          </w:tcPr>
          <w:p w14:paraId="3D79BF7E"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02B40930"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4FD123B2" w14:textId="77777777" w:rsidR="009A7F2A" w:rsidRDefault="009A7F2A" w:rsidP="00AD3B4D">
            <w:pPr>
              <w:rPr>
                <w:b/>
                <w:bCs/>
                <w:color w:val="FFFFFF"/>
              </w:rPr>
            </w:pPr>
            <w:r>
              <w:rPr>
                <w:b/>
                <w:bCs/>
                <w:color w:val="FFFFFF"/>
              </w:rPr>
              <w:t>Beschreibung</w:t>
            </w:r>
          </w:p>
        </w:tc>
      </w:tr>
      <w:tr w:rsidR="00FD6E04" w14:paraId="3308398F"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03C1F9AF" w14:textId="77777777" w:rsidR="009A7F2A" w:rsidRDefault="009A7F2A" w:rsidP="00AD3B4D">
            <w:pPr>
              <w:rPr>
                <w:b/>
                <w:bCs/>
              </w:rPr>
            </w:pPr>
            <w:r>
              <w:rPr>
                <w:b/>
                <w:bCs/>
              </w:rPr>
              <w:t>F</w:t>
            </w:r>
            <w:r w:rsidR="00FD6E04">
              <w:rPr>
                <w:b/>
                <w:bCs/>
              </w:rPr>
              <w:t>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439454A3"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2C7FD58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3F3017A7" w14:textId="77777777" w:rsidR="009A7F2A" w:rsidRDefault="009A7F2A" w:rsidP="00AD3B4D">
            <w:r>
              <w:t>Systemadministrator</w:t>
            </w:r>
          </w:p>
        </w:tc>
      </w:tr>
      <w:tr w:rsidR="009A7F2A" w14:paraId="41A7B8CA"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D94FF42" w14:textId="77777777" w:rsidR="009A7F2A" w:rsidRDefault="009A7F2A" w:rsidP="00AD3B4D">
            <w:pPr>
              <w:rPr>
                <w:b/>
                <w:bCs/>
              </w:rPr>
            </w:pPr>
            <w:r>
              <w:rPr>
                <w:b/>
                <w:bCs/>
              </w:rPr>
              <w:t>F</w:t>
            </w:r>
            <w:r w:rsidR="00FD6E04">
              <w:rPr>
                <w:b/>
                <w:bCs/>
              </w:rPr>
              <w:t>3</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38117EC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1239CFDF"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EE8523C" w14:textId="77777777" w:rsidR="009A7F2A" w:rsidRDefault="00FD6E04" w:rsidP="00AD3B4D">
            <w:r>
              <w:t>Als Systemadministrator will ich auf dem Dashboard schnell für mich relevante Informationen wie die Zeit der letzten Statusabfrage sehen, sodass ich nicht danach suchen muss.</w:t>
            </w:r>
          </w:p>
        </w:tc>
      </w:tr>
      <w:tr w:rsidR="00FD6E04" w14:paraId="63790EFF" w14:textId="77777777" w:rsidTr="00FD6E04">
        <w:tc>
          <w:tcPr>
            <w:tcW w:w="700" w:type="dxa"/>
            <w:tcBorders>
              <w:top w:val="single" w:sz="4" w:space="0" w:color="9CC2E5"/>
              <w:left w:val="single" w:sz="4" w:space="0" w:color="9CC2E5"/>
              <w:bottom w:val="single" w:sz="4" w:space="0" w:color="9CC2E5"/>
              <w:right w:val="single" w:sz="4" w:space="0" w:color="9CC2E5"/>
            </w:tcBorders>
          </w:tcPr>
          <w:p w14:paraId="5A68F3EC" w14:textId="77777777" w:rsidR="00FD6E04" w:rsidRDefault="00FD6E04" w:rsidP="00AD3B4D">
            <w:pPr>
              <w:rPr>
                <w:b/>
                <w:bCs/>
              </w:rPr>
            </w:pPr>
            <w:r>
              <w:rPr>
                <w:b/>
                <w:bCs/>
              </w:rPr>
              <w:t>F3.2</w:t>
            </w:r>
          </w:p>
        </w:tc>
        <w:tc>
          <w:tcPr>
            <w:tcW w:w="1321" w:type="dxa"/>
            <w:tcBorders>
              <w:top w:val="single" w:sz="4" w:space="0" w:color="9CC2E5"/>
              <w:left w:val="single" w:sz="4" w:space="0" w:color="9CC2E5"/>
              <w:bottom w:val="single" w:sz="4" w:space="0" w:color="9CC2E5"/>
              <w:right w:val="single" w:sz="4" w:space="0" w:color="9CC2E5"/>
            </w:tcBorders>
          </w:tcPr>
          <w:p w14:paraId="07629D13"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6D308A70"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7A3BCECA" w14:textId="498F32BB" w:rsidR="00FD6E04" w:rsidRDefault="00FD6E04" w:rsidP="00AD3B4D">
            <w:r>
              <w:t>Als Systemadministrator will ich dieselben Möglichkeiten haben wie ein Auditor.</w:t>
            </w:r>
          </w:p>
        </w:tc>
      </w:tr>
    </w:tbl>
    <w:p w14:paraId="17100C9E" w14:textId="77777777" w:rsidR="009A7F2A" w:rsidRDefault="009A7F2A" w:rsidP="009A7F2A"/>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668"/>
        <w:gridCol w:w="6373"/>
      </w:tblGrid>
      <w:tr w:rsidR="00FD6E04" w14:paraId="398AFAD0" w14:textId="77777777" w:rsidTr="00FD6E04">
        <w:tc>
          <w:tcPr>
            <w:tcW w:w="700" w:type="dxa"/>
            <w:tcBorders>
              <w:top w:val="single" w:sz="4" w:space="0" w:color="5B9BD5"/>
              <w:left w:val="single" w:sz="4" w:space="0" w:color="5B9BD5"/>
              <w:bottom w:val="single" w:sz="4" w:space="0" w:color="5B9BD5"/>
              <w:right w:val="nil"/>
            </w:tcBorders>
            <w:shd w:val="clear" w:color="auto" w:fill="5B9BD5"/>
            <w:hideMark/>
          </w:tcPr>
          <w:p w14:paraId="5DC0B9E0" w14:textId="77777777" w:rsidR="009A7F2A" w:rsidRDefault="009A7F2A"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5A7B438" w14:textId="77777777" w:rsidR="009A7F2A" w:rsidRDefault="009A7F2A" w:rsidP="00AD3B4D">
            <w:pPr>
              <w:rPr>
                <w:b/>
                <w:bCs/>
                <w:color w:val="FFFFFF"/>
              </w:rPr>
            </w:pPr>
            <w:r>
              <w:rPr>
                <w:b/>
                <w:bCs/>
                <w:color w:val="FFFFFF"/>
              </w:rPr>
              <w:t>Status</w:t>
            </w:r>
          </w:p>
        </w:tc>
        <w:tc>
          <w:tcPr>
            <w:tcW w:w="668" w:type="dxa"/>
            <w:tcBorders>
              <w:top w:val="single" w:sz="4" w:space="0" w:color="5B9BD5"/>
              <w:left w:val="nil"/>
              <w:bottom w:val="single" w:sz="4" w:space="0" w:color="5B9BD5"/>
              <w:right w:val="nil"/>
            </w:tcBorders>
            <w:shd w:val="clear" w:color="auto" w:fill="5B9BD5"/>
            <w:hideMark/>
          </w:tcPr>
          <w:p w14:paraId="4DB9AD1F" w14:textId="77777777" w:rsidR="009A7F2A" w:rsidRDefault="009A7F2A" w:rsidP="00AD3B4D">
            <w:pPr>
              <w:rPr>
                <w:b/>
                <w:bCs/>
                <w:color w:val="FFFFFF"/>
              </w:rPr>
            </w:pPr>
            <w:proofErr w:type="spellStart"/>
            <w:r>
              <w:rPr>
                <w:b/>
                <w:bCs/>
                <w:color w:val="FFFFFF"/>
              </w:rPr>
              <w:t>Prio</w:t>
            </w:r>
            <w:proofErr w:type="spellEnd"/>
          </w:p>
        </w:tc>
        <w:tc>
          <w:tcPr>
            <w:tcW w:w="6373" w:type="dxa"/>
            <w:tcBorders>
              <w:top w:val="single" w:sz="4" w:space="0" w:color="5B9BD5"/>
              <w:left w:val="nil"/>
              <w:bottom w:val="single" w:sz="4" w:space="0" w:color="5B9BD5"/>
              <w:right w:val="single" w:sz="4" w:space="0" w:color="5B9BD5"/>
            </w:tcBorders>
            <w:shd w:val="clear" w:color="auto" w:fill="5B9BD5"/>
            <w:hideMark/>
          </w:tcPr>
          <w:p w14:paraId="673363DD" w14:textId="77777777" w:rsidR="009A7F2A" w:rsidRDefault="009A7F2A" w:rsidP="00AD3B4D">
            <w:pPr>
              <w:rPr>
                <w:b/>
                <w:bCs/>
                <w:color w:val="FFFFFF"/>
              </w:rPr>
            </w:pPr>
            <w:r>
              <w:rPr>
                <w:b/>
                <w:bCs/>
                <w:color w:val="FFFFFF"/>
              </w:rPr>
              <w:t>Beschreibung</w:t>
            </w:r>
          </w:p>
        </w:tc>
      </w:tr>
      <w:tr w:rsidR="00FD6E04" w14:paraId="70A79B08" w14:textId="77777777" w:rsidTr="00FD6E04">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3C4DC20" w14:textId="77777777" w:rsidR="009A7F2A" w:rsidRDefault="009A7F2A" w:rsidP="00AD3B4D">
            <w:pPr>
              <w:rPr>
                <w:b/>
                <w:bCs/>
              </w:rPr>
            </w:pPr>
            <w:r>
              <w:rPr>
                <w:b/>
                <w:bCs/>
              </w:rPr>
              <w:t>F</w:t>
            </w:r>
            <w:r w:rsidR="00FD6E04">
              <w:rPr>
                <w:b/>
                <w:bCs/>
              </w:rPr>
              <w:t>4</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523D73F1" w14:textId="77777777" w:rsidR="009A7F2A" w:rsidRDefault="009A7F2A" w:rsidP="00AD3B4D"/>
        </w:tc>
        <w:tc>
          <w:tcPr>
            <w:tcW w:w="668" w:type="dxa"/>
            <w:tcBorders>
              <w:top w:val="single" w:sz="4" w:space="0" w:color="9CC2E5"/>
              <w:left w:val="single" w:sz="4" w:space="0" w:color="9CC2E5"/>
              <w:bottom w:val="single" w:sz="4" w:space="0" w:color="9CC2E5"/>
              <w:right w:val="single" w:sz="4" w:space="0" w:color="9CC2E5"/>
            </w:tcBorders>
            <w:shd w:val="clear" w:color="auto" w:fill="DEEAF6"/>
          </w:tcPr>
          <w:p w14:paraId="1A95C6DC" w14:textId="77777777" w:rsidR="009A7F2A" w:rsidRDefault="009A7F2A" w:rsidP="00AD3B4D"/>
        </w:tc>
        <w:tc>
          <w:tcPr>
            <w:tcW w:w="6373" w:type="dxa"/>
            <w:tcBorders>
              <w:top w:val="single" w:sz="4" w:space="0" w:color="9CC2E5"/>
              <w:left w:val="single" w:sz="4" w:space="0" w:color="9CC2E5"/>
              <w:bottom w:val="single" w:sz="4" w:space="0" w:color="9CC2E5"/>
              <w:right w:val="single" w:sz="4" w:space="0" w:color="9CC2E5"/>
            </w:tcBorders>
            <w:shd w:val="clear" w:color="auto" w:fill="DEEAF6"/>
          </w:tcPr>
          <w:p w14:paraId="7EFAA562" w14:textId="77777777" w:rsidR="009A7F2A" w:rsidRDefault="009A7F2A" w:rsidP="00AD3B4D">
            <w:r>
              <w:t>Application Owner</w:t>
            </w:r>
          </w:p>
        </w:tc>
      </w:tr>
      <w:tr w:rsidR="009A7F2A" w14:paraId="2672FAD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68F37A9D" w14:textId="77777777" w:rsidR="009A7F2A" w:rsidRDefault="009A7F2A" w:rsidP="00AD3B4D">
            <w:pPr>
              <w:rPr>
                <w:b/>
                <w:bCs/>
              </w:rPr>
            </w:pPr>
            <w:r>
              <w:rPr>
                <w:b/>
                <w:bCs/>
              </w:rPr>
              <w:t>F</w:t>
            </w:r>
            <w:r w:rsidR="00FD6E04">
              <w:rPr>
                <w:b/>
                <w:bCs/>
              </w:rPr>
              <w:t>4</w:t>
            </w:r>
            <w:r>
              <w:rPr>
                <w:b/>
                <w:bCs/>
              </w:rPr>
              <w:t>.1</w:t>
            </w:r>
          </w:p>
        </w:tc>
        <w:tc>
          <w:tcPr>
            <w:tcW w:w="1321" w:type="dxa"/>
            <w:tcBorders>
              <w:top w:val="single" w:sz="4" w:space="0" w:color="9CC2E5"/>
              <w:left w:val="single" w:sz="4" w:space="0" w:color="9CC2E5"/>
              <w:bottom w:val="single" w:sz="4" w:space="0" w:color="9CC2E5"/>
              <w:right w:val="single" w:sz="4" w:space="0" w:color="9CC2E5"/>
            </w:tcBorders>
          </w:tcPr>
          <w:p w14:paraId="5FB3CADA" w14:textId="77777777" w:rsidR="009A7F2A"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0F79E3AA" w14:textId="77777777" w:rsidR="009A7F2A" w:rsidRDefault="009A7F2A"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521FBBC3" w14:textId="77777777" w:rsidR="009A7F2A" w:rsidRDefault="00FD6E04" w:rsidP="00AD3B4D">
            <w:r>
              <w:t>Als Application Owner will ich vollen Zugriff auf alle Funktionen des Systems, sodass ich die Applikation pflegen kann.</w:t>
            </w:r>
          </w:p>
        </w:tc>
      </w:tr>
      <w:tr w:rsidR="00FD6E04" w14:paraId="00FA829C" w14:textId="77777777" w:rsidTr="00FD6E04">
        <w:tc>
          <w:tcPr>
            <w:tcW w:w="700" w:type="dxa"/>
            <w:tcBorders>
              <w:top w:val="single" w:sz="4" w:space="0" w:color="9CC2E5"/>
              <w:left w:val="single" w:sz="4" w:space="0" w:color="9CC2E5"/>
              <w:bottom w:val="single" w:sz="4" w:space="0" w:color="9CC2E5"/>
              <w:right w:val="single" w:sz="4" w:space="0" w:color="9CC2E5"/>
            </w:tcBorders>
          </w:tcPr>
          <w:p w14:paraId="240EADA7" w14:textId="77777777" w:rsidR="00FD6E04" w:rsidRDefault="00FD6E04" w:rsidP="00AD3B4D">
            <w:pPr>
              <w:rPr>
                <w:b/>
                <w:bCs/>
              </w:rPr>
            </w:pPr>
            <w:r>
              <w:rPr>
                <w:b/>
                <w:bCs/>
              </w:rPr>
              <w:t>F4.2</w:t>
            </w:r>
          </w:p>
        </w:tc>
        <w:tc>
          <w:tcPr>
            <w:tcW w:w="1321" w:type="dxa"/>
            <w:tcBorders>
              <w:top w:val="single" w:sz="4" w:space="0" w:color="9CC2E5"/>
              <w:left w:val="single" w:sz="4" w:space="0" w:color="9CC2E5"/>
              <w:bottom w:val="single" w:sz="4" w:space="0" w:color="9CC2E5"/>
              <w:right w:val="single" w:sz="4" w:space="0" w:color="9CC2E5"/>
            </w:tcBorders>
          </w:tcPr>
          <w:p w14:paraId="6228B070"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4E05B18C" w14:textId="77777777" w:rsidR="00FD6E04" w:rsidRDefault="00FD6E04" w:rsidP="00AD3B4D">
            <w:r>
              <w:t>M</w:t>
            </w:r>
          </w:p>
        </w:tc>
        <w:tc>
          <w:tcPr>
            <w:tcW w:w="6373" w:type="dxa"/>
            <w:tcBorders>
              <w:top w:val="single" w:sz="4" w:space="0" w:color="9CC2E5"/>
              <w:left w:val="single" w:sz="4" w:space="0" w:color="9CC2E5"/>
              <w:bottom w:val="single" w:sz="4" w:space="0" w:color="9CC2E5"/>
              <w:right w:val="single" w:sz="4" w:space="0" w:color="9CC2E5"/>
            </w:tcBorders>
          </w:tcPr>
          <w:p w14:paraId="4B79212C" w14:textId="77777777" w:rsidR="00FD6E04" w:rsidRDefault="00FD6E04" w:rsidP="00AD3B4D">
            <w:r>
              <w:t>Als Application Owner will ich Zugriff auf ein Log, welches alle Aktionen der Anwender der Applikation loggt, so</w:t>
            </w:r>
            <w:r w:rsidR="00CD2FD9">
              <w:t xml:space="preserve"> </w:t>
            </w:r>
            <w:r>
              <w:t>dass ich diese nachvollziehen kann.</w:t>
            </w:r>
          </w:p>
        </w:tc>
      </w:tr>
      <w:tr w:rsidR="00C35E2E" w14:paraId="044CEF8C" w14:textId="77777777" w:rsidTr="00A009B0">
        <w:tc>
          <w:tcPr>
            <w:tcW w:w="700" w:type="dxa"/>
            <w:tcBorders>
              <w:top w:val="single" w:sz="4" w:space="0" w:color="9CC2E5"/>
              <w:left w:val="single" w:sz="4" w:space="0" w:color="9CC2E5"/>
              <w:bottom w:val="single" w:sz="4" w:space="0" w:color="9CC2E5"/>
              <w:right w:val="single" w:sz="4" w:space="0" w:color="9CC2E5"/>
            </w:tcBorders>
          </w:tcPr>
          <w:p w14:paraId="2707523C" w14:textId="74DF0815" w:rsidR="00C35E2E" w:rsidRDefault="00C35E2E" w:rsidP="00A009B0">
            <w:pPr>
              <w:rPr>
                <w:b/>
                <w:bCs/>
              </w:rPr>
            </w:pPr>
            <w:r>
              <w:rPr>
                <w:b/>
                <w:bCs/>
              </w:rPr>
              <w:t>F4.3</w:t>
            </w:r>
          </w:p>
        </w:tc>
        <w:tc>
          <w:tcPr>
            <w:tcW w:w="1321" w:type="dxa"/>
            <w:tcBorders>
              <w:top w:val="single" w:sz="4" w:space="0" w:color="9CC2E5"/>
              <w:left w:val="single" w:sz="4" w:space="0" w:color="9CC2E5"/>
              <w:bottom w:val="single" w:sz="4" w:space="0" w:color="9CC2E5"/>
              <w:right w:val="single" w:sz="4" w:space="0" w:color="9CC2E5"/>
            </w:tcBorders>
          </w:tcPr>
          <w:p w14:paraId="5EEA8576" w14:textId="77777777" w:rsidR="00C35E2E" w:rsidRDefault="00C35E2E" w:rsidP="00A009B0">
            <w:r>
              <w:t>Freigegeben</w:t>
            </w:r>
          </w:p>
        </w:tc>
        <w:tc>
          <w:tcPr>
            <w:tcW w:w="668" w:type="dxa"/>
            <w:tcBorders>
              <w:top w:val="single" w:sz="4" w:space="0" w:color="9CC2E5"/>
              <w:left w:val="single" w:sz="4" w:space="0" w:color="9CC2E5"/>
              <w:bottom w:val="single" w:sz="4" w:space="0" w:color="9CC2E5"/>
              <w:right w:val="single" w:sz="4" w:space="0" w:color="9CC2E5"/>
            </w:tcBorders>
          </w:tcPr>
          <w:p w14:paraId="660EEC83" w14:textId="77777777" w:rsidR="00C35E2E" w:rsidRDefault="00C35E2E" w:rsidP="00A009B0">
            <w:r>
              <w:t>M</w:t>
            </w:r>
          </w:p>
        </w:tc>
        <w:tc>
          <w:tcPr>
            <w:tcW w:w="6373" w:type="dxa"/>
            <w:tcBorders>
              <w:top w:val="single" w:sz="4" w:space="0" w:color="9CC2E5"/>
              <w:left w:val="single" w:sz="4" w:space="0" w:color="9CC2E5"/>
              <w:bottom w:val="single" w:sz="4" w:space="0" w:color="9CC2E5"/>
              <w:right w:val="single" w:sz="4" w:space="0" w:color="9CC2E5"/>
            </w:tcBorders>
          </w:tcPr>
          <w:p w14:paraId="659445F7" w14:textId="77777777" w:rsidR="00C35E2E" w:rsidRDefault="00C35E2E" w:rsidP="00A009B0">
            <w:r>
              <w:t xml:space="preserve">Als </w:t>
            </w:r>
            <w:proofErr w:type="spellStart"/>
            <w:r>
              <w:t>Application</w:t>
            </w:r>
            <w:proofErr w:type="spellEnd"/>
            <w:r>
              <w:t xml:space="preserve"> </w:t>
            </w:r>
            <w:proofErr w:type="spellStart"/>
            <w:r>
              <w:t>Owner</w:t>
            </w:r>
            <w:proofErr w:type="spellEnd"/>
            <w:r>
              <w:t xml:space="preserve"> will ich nach der Installation der Applikation einen SOLL-Zustand in einem CSV importieren können.</w:t>
            </w:r>
          </w:p>
        </w:tc>
      </w:tr>
      <w:tr w:rsidR="00FD6E04" w14:paraId="0D5529CD" w14:textId="77777777" w:rsidTr="00FD6E04">
        <w:tc>
          <w:tcPr>
            <w:tcW w:w="700" w:type="dxa"/>
            <w:tcBorders>
              <w:top w:val="single" w:sz="4" w:space="0" w:color="9CC2E5"/>
              <w:left w:val="single" w:sz="4" w:space="0" w:color="9CC2E5"/>
              <w:bottom w:val="single" w:sz="4" w:space="0" w:color="9CC2E5"/>
              <w:right w:val="single" w:sz="4" w:space="0" w:color="9CC2E5"/>
            </w:tcBorders>
          </w:tcPr>
          <w:p w14:paraId="1D9A8AC1" w14:textId="388AC1C4" w:rsidR="00FD6E04" w:rsidRDefault="00FD6E04" w:rsidP="00AD3B4D">
            <w:pPr>
              <w:rPr>
                <w:b/>
                <w:bCs/>
              </w:rPr>
            </w:pPr>
            <w:r>
              <w:rPr>
                <w:b/>
                <w:bCs/>
              </w:rPr>
              <w:t>F4.</w:t>
            </w:r>
            <w:r w:rsidR="00C35E2E">
              <w:rPr>
                <w:b/>
                <w:bCs/>
              </w:rPr>
              <w:t>4</w:t>
            </w:r>
          </w:p>
        </w:tc>
        <w:tc>
          <w:tcPr>
            <w:tcW w:w="1321" w:type="dxa"/>
            <w:tcBorders>
              <w:top w:val="single" w:sz="4" w:space="0" w:color="9CC2E5"/>
              <w:left w:val="single" w:sz="4" w:space="0" w:color="9CC2E5"/>
              <w:bottom w:val="single" w:sz="4" w:space="0" w:color="9CC2E5"/>
              <w:right w:val="single" w:sz="4" w:space="0" w:color="9CC2E5"/>
            </w:tcBorders>
          </w:tcPr>
          <w:p w14:paraId="4CC9D897" w14:textId="77777777" w:rsidR="00FD6E04" w:rsidRDefault="00FD6E04"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768707D2" w14:textId="77777777" w:rsidR="00FD6E04" w:rsidRDefault="00FD6E04" w:rsidP="00AD3B4D">
            <w:r>
              <w:t>O P3</w:t>
            </w:r>
          </w:p>
        </w:tc>
        <w:tc>
          <w:tcPr>
            <w:tcW w:w="6373" w:type="dxa"/>
            <w:tcBorders>
              <w:top w:val="single" w:sz="4" w:space="0" w:color="9CC2E5"/>
              <w:left w:val="single" w:sz="4" w:space="0" w:color="9CC2E5"/>
              <w:bottom w:val="single" w:sz="4" w:space="0" w:color="9CC2E5"/>
              <w:right w:val="single" w:sz="4" w:space="0" w:color="9CC2E5"/>
            </w:tcBorders>
          </w:tcPr>
          <w:p w14:paraId="354403DE" w14:textId="77777777" w:rsidR="00FD6E04" w:rsidRDefault="00FD6E04" w:rsidP="00AD3B4D">
            <w:r>
              <w:t xml:space="preserve">Als Application Owner will ich die Möglichkeit haben, gefundene </w:t>
            </w:r>
            <w:r w:rsidR="00354C6B">
              <w:t>Diskrepanzen zwischen</w:t>
            </w:r>
            <w:r>
              <w:t xml:space="preserve"> IST- und SOLL-Zustand direkt ins AD </w:t>
            </w:r>
            <w:proofErr w:type="spellStart"/>
            <w:r w:rsidRPr="00354C6B">
              <w:rPr>
                <w:i/>
              </w:rPr>
              <w:t>remediaten</w:t>
            </w:r>
            <w:proofErr w:type="spellEnd"/>
            <w:r>
              <w:t xml:space="preserve"> zu können, sodass dies nicht von Hand gemacht werden muss.</w:t>
            </w:r>
          </w:p>
        </w:tc>
      </w:tr>
      <w:tr w:rsidR="00CF678A" w14:paraId="221594E1" w14:textId="77777777" w:rsidTr="00FD6E04">
        <w:tc>
          <w:tcPr>
            <w:tcW w:w="700" w:type="dxa"/>
            <w:tcBorders>
              <w:top w:val="single" w:sz="4" w:space="0" w:color="9CC2E5"/>
              <w:left w:val="single" w:sz="4" w:space="0" w:color="9CC2E5"/>
              <w:bottom w:val="single" w:sz="4" w:space="0" w:color="9CC2E5"/>
              <w:right w:val="single" w:sz="4" w:space="0" w:color="9CC2E5"/>
            </w:tcBorders>
          </w:tcPr>
          <w:p w14:paraId="00F8B332" w14:textId="0E00AF61" w:rsidR="00CF678A" w:rsidRDefault="00CF678A" w:rsidP="00AD3B4D">
            <w:pPr>
              <w:rPr>
                <w:b/>
                <w:bCs/>
              </w:rPr>
            </w:pPr>
            <w:r>
              <w:rPr>
                <w:b/>
                <w:bCs/>
              </w:rPr>
              <w:t>F4.5</w:t>
            </w:r>
          </w:p>
        </w:tc>
        <w:tc>
          <w:tcPr>
            <w:tcW w:w="1321" w:type="dxa"/>
            <w:tcBorders>
              <w:top w:val="single" w:sz="4" w:space="0" w:color="9CC2E5"/>
              <w:left w:val="single" w:sz="4" w:space="0" w:color="9CC2E5"/>
              <w:bottom w:val="single" w:sz="4" w:space="0" w:color="9CC2E5"/>
              <w:right w:val="single" w:sz="4" w:space="0" w:color="9CC2E5"/>
            </w:tcBorders>
          </w:tcPr>
          <w:p w14:paraId="5FFF4527" w14:textId="1EC91D96" w:rsidR="00CF678A" w:rsidRDefault="00CF678A" w:rsidP="00AD3B4D">
            <w:r>
              <w:t>Freigegeben</w:t>
            </w:r>
          </w:p>
        </w:tc>
        <w:tc>
          <w:tcPr>
            <w:tcW w:w="668" w:type="dxa"/>
            <w:tcBorders>
              <w:top w:val="single" w:sz="4" w:space="0" w:color="9CC2E5"/>
              <w:left w:val="single" w:sz="4" w:space="0" w:color="9CC2E5"/>
              <w:bottom w:val="single" w:sz="4" w:space="0" w:color="9CC2E5"/>
              <w:right w:val="single" w:sz="4" w:space="0" w:color="9CC2E5"/>
            </w:tcBorders>
          </w:tcPr>
          <w:p w14:paraId="5F0CC7A7" w14:textId="125AB281" w:rsidR="00CF678A" w:rsidRDefault="00CF678A" w:rsidP="00AD3B4D">
            <w:r>
              <w:t>O P2</w:t>
            </w:r>
          </w:p>
        </w:tc>
        <w:tc>
          <w:tcPr>
            <w:tcW w:w="6373" w:type="dxa"/>
            <w:tcBorders>
              <w:top w:val="single" w:sz="4" w:space="0" w:color="9CC2E5"/>
              <w:left w:val="single" w:sz="4" w:space="0" w:color="9CC2E5"/>
              <w:bottom w:val="single" w:sz="4" w:space="0" w:color="9CC2E5"/>
              <w:right w:val="single" w:sz="4" w:space="0" w:color="9CC2E5"/>
            </w:tcBorders>
          </w:tcPr>
          <w:p w14:paraId="085438D9" w14:textId="3BDF3E00" w:rsidR="00CF678A" w:rsidRDefault="00CF678A" w:rsidP="00AD3B4D">
            <w:r>
              <w:t>Als Application Owner will ich einen SOLL-Zustand in ein CSV exportieren können.</w:t>
            </w:r>
          </w:p>
        </w:tc>
      </w:tr>
      <w:tr w:rsidR="00D80DCA" w14:paraId="5BE8BB7F" w14:textId="77777777" w:rsidTr="007B59AB">
        <w:tc>
          <w:tcPr>
            <w:tcW w:w="700" w:type="dxa"/>
            <w:tcBorders>
              <w:top w:val="single" w:sz="4" w:space="0" w:color="9CC2E5"/>
              <w:left w:val="single" w:sz="4" w:space="0" w:color="9CC2E5"/>
              <w:bottom w:val="single" w:sz="4" w:space="0" w:color="9CC2E5"/>
              <w:right w:val="single" w:sz="4" w:space="0" w:color="9CC2E5"/>
            </w:tcBorders>
          </w:tcPr>
          <w:p w14:paraId="33E97C9D" w14:textId="1B6B5D43" w:rsidR="00D80DCA" w:rsidRDefault="00D80DCA" w:rsidP="007B59AB">
            <w:pPr>
              <w:rPr>
                <w:b/>
                <w:bCs/>
              </w:rPr>
            </w:pPr>
            <w:r>
              <w:rPr>
                <w:b/>
                <w:bCs/>
              </w:rPr>
              <w:t>F4.6</w:t>
            </w:r>
          </w:p>
        </w:tc>
        <w:tc>
          <w:tcPr>
            <w:tcW w:w="1321" w:type="dxa"/>
            <w:tcBorders>
              <w:top w:val="single" w:sz="4" w:space="0" w:color="9CC2E5"/>
              <w:left w:val="single" w:sz="4" w:space="0" w:color="9CC2E5"/>
              <w:bottom w:val="single" w:sz="4" w:space="0" w:color="9CC2E5"/>
              <w:right w:val="single" w:sz="4" w:space="0" w:color="9CC2E5"/>
            </w:tcBorders>
          </w:tcPr>
          <w:p w14:paraId="1F5E550D" w14:textId="77777777" w:rsidR="00D80DCA" w:rsidRDefault="00D80DCA" w:rsidP="007B59AB">
            <w:r>
              <w:t>Freigegeben</w:t>
            </w:r>
          </w:p>
        </w:tc>
        <w:tc>
          <w:tcPr>
            <w:tcW w:w="668" w:type="dxa"/>
            <w:tcBorders>
              <w:top w:val="single" w:sz="4" w:space="0" w:color="9CC2E5"/>
              <w:left w:val="single" w:sz="4" w:space="0" w:color="9CC2E5"/>
              <w:bottom w:val="single" w:sz="4" w:space="0" w:color="9CC2E5"/>
              <w:right w:val="single" w:sz="4" w:space="0" w:color="9CC2E5"/>
            </w:tcBorders>
          </w:tcPr>
          <w:p w14:paraId="00F1882D" w14:textId="77777777" w:rsidR="00D80DCA" w:rsidRDefault="00D80DCA" w:rsidP="007B59AB">
            <w:r>
              <w:t>O P1</w:t>
            </w:r>
          </w:p>
        </w:tc>
        <w:tc>
          <w:tcPr>
            <w:tcW w:w="6373" w:type="dxa"/>
            <w:tcBorders>
              <w:top w:val="single" w:sz="4" w:space="0" w:color="9CC2E5"/>
              <w:left w:val="single" w:sz="4" w:space="0" w:color="9CC2E5"/>
              <w:bottom w:val="single" w:sz="4" w:space="0" w:color="9CC2E5"/>
              <w:right w:val="single" w:sz="4" w:space="0" w:color="9CC2E5"/>
            </w:tcBorders>
          </w:tcPr>
          <w:p w14:paraId="4D01DF84" w14:textId="3D163AFC" w:rsidR="00D80DCA" w:rsidRDefault="00D80DCA" w:rsidP="007B59AB">
            <w:r>
              <w:t xml:space="preserve">Als </w:t>
            </w:r>
            <w:proofErr w:type="spellStart"/>
            <w:r>
              <w:t>Application</w:t>
            </w:r>
            <w:proofErr w:type="spellEnd"/>
            <w:r>
              <w:t xml:space="preserve"> </w:t>
            </w:r>
            <w:proofErr w:type="spellStart"/>
            <w:r>
              <w:t>Owner</w:t>
            </w:r>
            <w:proofErr w:type="spellEnd"/>
            <w:r>
              <w:t xml:space="preserve"> will ich ein </w:t>
            </w:r>
            <w:r w:rsidR="008407C2">
              <w:t>Installationspaket</w:t>
            </w:r>
            <w:r>
              <w:t xml:space="preserve"> haben, </w:t>
            </w:r>
            <w:r w:rsidR="008407C2">
              <w:t>welches das</w:t>
            </w:r>
            <w:r>
              <w:t xml:space="preserve"> </w:t>
            </w:r>
            <w:r w:rsidR="0026398D">
              <w:t>Programm</w:t>
            </w:r>
            <w:r>
              <w:t xml:space="preserve"> installier</w:t>
            </w:r>
            <w:r w:rsidR="008407C2">
              <w:t>t</w:t>
            </w:r>
            <w:r>
              <w:t>, sodass dies nicht von Hand gemacht werden muss.</w:t>
            </w:r>
          </w:p>
        </w:tc>
      </w:tr>
    </w:tbl>
    <w:p w14:paraId="1AFEA377" w14:textId="0A7092BD" w:rsidR="00753511" w:rsidRDefault="00753511">
      <w:pPr>
        <w:spacing w:after="160"/>
      </w:pPr>
    </w:p>
    <w:p w14:paraId="4CE4568F" w14:textId="77777777" w:rsidR="00515AA1" w:rsidRDefault="00515AA1">
      <w:pPr>
        <w:spacing w:after="160"/>
        <w:rPr>
          <w:rFonts w:eastAsiaTheme="majorEastAsia" w:cstheme="majorBidi"/>
          <w:b/>
          <w:color w:val="000000" w:themeColor="text1"/>
          <w:sz w:val="26"/>
          <w:szCs w:val="26"/>
        </w:rPr>
      </w:pPr>
      <w:r>
        <w:br w:type="page"/>
      </w:r>
    </w:p>
    <w:p w14:paraId="35D1C1CE" w14:textId="1BBA15D5" w:rsidR="002E3A28" w:rsidRDefault="002E3A28" w:rsidP="00AC1273">
      <w:pPr>
        <w:pStyle w:val="Heading2"/>
      </w:pPr>
      <w:bookmarkStart w:id="24" w:name="_Toc531346457"/>
      <w:r>
        <w:lastRenderedPageBreak/>
        <w:t>Qualitätsanforderungen</w:t>
      </w:r>
      <w:bookmarkEnd w:id="24"/>
    </w:p>
    <w:tbl>
      <w:tblPr>
        <w:tblW w:w="9141"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gridCol w:w="79"/>
      </w:tblGrid>
      <w:tr w:rsidR="00CD2FD9" w14:paraId="6688ACF3" w14:textId="77777777" w:rsidTr="00C411D9">
        <w:trPr>
          <w:gridAfter w:val="1"/>
          <w:wAfter w:w="79" w:type="dxa"/>
        </w:trPr>
        <w:tc>
          <w:tcPr>
            <w:tcW w:w="700" w:type="dxa"/>
            <w:tcBorders>
              <w:top w:val="single" w:sz="4" w:space="0" w:color="5B9BD5"/>
              <w:left w:val="single" w:sz="4" w:space="0" w:color="5B9BD5"/>
              <w:bottom w:val="single" w:sz="4" w:space="0" w:color="5B9BD5"/>
              <w:right w:val="nil"/>
            </w:tcBorders>
            <w:shd w:val="clear" w:color="auto" w:fill="5B9BD5"/>
            <w:hideMark/>
          </w:tcPr>
          <w:p w14:paraId="4B04D0CE" w14:textId="77777777" w:rsidR="00CD2FD9" w:rsidRDefault="00CD2FD9"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2CB47EE" w14:textId="77777777" w:rsidR="00CD2FD9" w:rsidRDefault="00CD2FD9"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1B9327D1" w14:textId="77777777" w:rsidR="00CD2FD9" w:rsidRDefault="00CD2FD9"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776B32CC" w14:textId="77777777" w:rsidR="00CD2FD9" w:rsidRDefault="00CD2FD9" w:rsidP="00AD3B4D">
            <w:pPr>
              <w:rPr>
                <w:b/>
                <w:bCs/>
                <w:color w:val="FFFFFF"/>
              </w:rPr>
            </w:pPr>
            <w:r>
              <w:rPr>
                <w:b/>
                <w:bCs/>
                <w:color w:val="FFFFFF"/>
              </w:rPr>
              <w:t>Beschreibung</w:t>
            </w:r>
          </w:p>
        </w:tc>
      </w:tr>
      <w:tr w:rsidR="00CD2FD9" w14:paraId="15FB25FD"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245FD566" w14:textId="77777777" w:rsidR="00CD2FD9" w:rsidRDefault="00CD2FD9" w:rsidP="00AD3B4D">
            <w:pPr>
              <w:rPr>
                <w:b/>
                <w:bCs/>
              </w:rPr>
            </w:pPr>
            <w:r>
              <w:rPr>
                <w:b/>
                <w:bCs/>
              </w:rPr>
              <w:t>Q1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0B8A6BD8" w14:textId="77777777" w:rsidR="00CD2FD9" w:rsidRDefault="00CD2FD9"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58580360" w14:textId="77777777" w:rsidR="00CD2FD9" w:rsidRDefault="00CD2FD9"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438665C6" w14:textId="33A4C440" w:rsidR="00CD2FD9" w:rsidRDefault="00CD2FD9" w:rsidP="00AD3B4D">
            <w:r>
              <w:t xml:space="preserve">Sicherheit, </w:t>
            </w:r>
            <w:r w:rsidR="00FC442E" w:rsidRPr="00FC442E">
              <w:t>Performance</w:t>
            </w:r>
          </w:p>
        </w:tc>
      </w:tr>
      <w:tr w:rsidR="00CD2FD9" w14:paraId="1891CA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EED1235" w14:textId="77777777" w:rsidR="00CD2FD9" w:rsidRDefault="00CD2FD9" w:rsidP="00AD3B4D">
            <w:pPr>
              <w:rPr>
                <w:b/>
                <w:bCs/>
              </w:rPr>
            </w:pPr>
            <w:r>
              <w:rPr>
                <w:b/>
                <w:bCs/>
              </w:rPr>
              <w:t>Q1.1</w:t>
            </w:r>
          </w:p>
        </w:tc>
        <w:tc>
          <w:tcPr>
            <w:tcW w:w="1321" w:type="dxa"/>
            <w:tcBorders>
              <w:top w:val="single" w:sz="4" w:space="0" w:color="9CC2E5"/>
              <w:left w:val="single" w:sz="4" w:space="0" w:color="9CC2E5"/>
              <w:bottom w:val="single" w:sz="4" w:space="0" w:color="9CC2E5"/>
              <w:right w:val="single" w:sz="4" w:space="0" w:color="9CC2E5"/>
            </w:tcBorders>
          </w:tcPr>
          <w:p w14:paraId="47E0570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04780808"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0BD8D5E1" w14:textId="77777777" w:rsidR="00CD2FD9" w:rsidRDefault="00CD2FD9" w:rsidP="00AD3B4D">
            <w:r>
              <w:t>Alle von der Applikation verwendeten User und Passwörter müssen verschlüsselt gespeichert werden.</w:t>
            </w:r>
          </w:p>
        </w:tc>
      </w:tr>
      <w:tr w:rsidR="00CD2FD9" w14:paraId="60B6BF2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2C0C4EE3" w14:textId="77777777" w:rsidR="00CD2FD9" w:rsidRDefault="00CD2FD9" w:rsidP="00AD3B4D">
            <w:pPr>
              <w:rPr>
                <w:b/>
                <w:bCs/>
              </w:rPr>
            </w:pPr>
            <w:r>
              <w:rPr>
                <w:b/>
                <w:bCs/>
              </w:rPr>
              <w:t>Q1.2</w:t>
            </w:r>
          </w:p>
        </w:tc>
        <w:tc>
          <w:tcPr>
            <w:tcW w:w="1321" w:type="dxa"/>
            <w:tcBorders>
              <w:top w:val="single" w:sz="4" w:space="0" w:color="9CC2E5"/>
              <w:left w:val="single" w:sz="4" w:space="0" w:color="9CC2E5"/>
              <w:bottom w:val="single" w:sz="4" w:space="0" w:color="9CC2E5"/>
              <w:right w:val="single" w:sz="4" w:space="0" w:color="9CC2E5"/>
            </w:tcBorders>
          </w:tcPr>
          <w:p w14:paraId="6F3B27CA" w14:textId="77777777" w:rsidR="00CD2FD9" w:rsidRDefault="00CD2FD9" w:rsidP="00AD3B4D">
            <w:r>
              <w:t>Freigegeben</w:t>
            </w:r>
          </w:p>
        </w:tc>
        <w:tc>
          <w:tcPr>
            <w:tcW w:w="584" w:type="dxa"/>
            <w:tcBorders>
              <w:top w:val="single" w:sz="4" w:space="0" w:color="9CC2E5"/>
              <w:left w:val="single" w:sz="4" w:space="0" w:color="9CC2E5"/>
              <w:bottom w:val="single" w:sz="4" w:space="0" w:color="9CC2E5"/>
              <w:right w:val="single" w:sz="4" w:space="0" w:color="9CC2E5"/>
            </w:tcBorders>
          </w:tcPr>
          <w:p w14:paraId="4B725B9B" w14:textId="77777777" w:rsidR="00CD2FD9" w:rsidRDefault="00CD2FD9" w:rsidP="00AD3B4D">
            <w:r>
              <w:t>M</w:t>
            </w:r>
          </w:p>
        </w:tc>
        <w:tc>
          <w:tcPr>
            <w:tcW w:w="6457" w:type="dxa"/>
            <w:tcBorders>
              <w:top w:val="single" w:sz="4" w:space="0" w:color="9CC2E5"/>
              <w:left w:val="single" w:sz="4" w:space="0" w:color="9CC2E5"/>
              <w:bottom w:val="single" w:sz="4" w:space="0" w:color="9CC2E5"/>
              <w:right w:val="single" w:sz="4" w:space="0" w:color="9CC2E5"/>
            </w:tcBorders>
          </w:tcPr>
          <w:p w14:paraId="7D312072" w14:textId="77777777" w:rsidR="00CD2FD9" w:rsidRDefault="00CD2FD9" w:rsidP="00AD3B4D">
            <w:r>
              <w:t>Die Applikation darf keine Änderungen an der AD vornehmen.</w:t>
            </w:r>
          </w:p>
        </w:tc>
      </w:tr>
      <w:tr w:rsidR="003723C6" w14:paraId="1B45E002"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DCF4FCB" w14:textId="77777777" w:rsidR="003723C6" w:rsidRDefault="003723C6" w:rsidP="003723C6">
            <w:pPr>
              <w:rPr>
                <w:b/>
                <w:bCs/>
              </w:rPr>
            </w:pPr>
            <w:r>
              <w:rPr>
                <w:b/>
                <w:bCs/>
              </w:rPr>
              <w:t>Q1.3</w:t>
            </w:r>
          </w:p>
        </w:tc>
        <w:tc>
          <w:tcPr>
            <w:tcW w:w="1321" w:type="dxa"/>
            <w:tcBorders>
              <w:top w:val="single" w:sz="4" w:space="0" w:color="9CC2E5"/>
              <w:left w:val="single" w:sz="4" w:space="0" w:color="9CC2E5"/>
              <w:bottom w:val="single" w:sz="4" w:space="0" w:color="9CC2E5"/>
              <w:right w:val="single" w:sz="4" w:space="0" w:color="9CC2E5"/>
            </w:tcBorders>
          </w:tcPr>
          <w:p w14:paraId="753513C8"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1044D539"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BB49F09" w14:textId="77777777" w:rsidR="003723C6" w:rsidRDefault="003723C6" w:rsidP="003723C6">
            <w:r>
              <w:t>Die Applikation kann verschiedenen Benutzern verschiedene Rollen zuteilen.</w:t>
            </w:r>
          </w:p>
        </w:tc>
      </w:tr>
      <w:tr w:rsidR="003723C6" w14:paraId="73112365"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62AF67FE" w14:textId="77777777" w:rsidR="003723C6" w:rsidRDefault="003723C6" w:rsidP="003723C6">
            <w:pPr>
              <w:rPr>
                <w:b/>
                <w:bCs/>
              </w:rPr>
            </w:pPr>
            <w:r>
              <w:rPr>
                <w:b/>
                <w:bCs/>
              </w:rPr>
              <w:t>Q1.4</w:t>
            </w:r>
          </w:p>
        </w:tc>
        <w:tc>
          <w:tcPr>
            <w:tcW w:w="1321" w:type="dxa"/>
            <w:tcBorders>
              <w:top w:val="single" w:sz="4" w:space="0" w:color="9CC2E5"/>
              <w:left w:val="single" w:sz="4" w:space="0" w:color="9CC2E5"/>
              <w:bottom w:val="single" w:sz="4" w:space="0" w:color="9CC2E5"/>
              <w:right w:val="single" w:sz="4" w:space="0" w:color="9CC2E5"/>
            </w:tcBorders>
          </w:tcPr>
          <w:p w14:paraId="7E356F1C"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2F47E54"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89F51C7" w14:textId="77777777" w:rsidR="003723C6" w:rsidRDefault="003723C6" w:rsidP="003723C6">
            <w:r>
              <w:t>Ein Benutzer kann mehrere Rollen besitzen.</w:t>
            </w:r>
          </w:p>
        </w:tc>
      </w:tr>
      <w:tr w:rsidR="003723C6" w14:paraId="5A0DB9C1"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7387CD4E" w14:textId="77777777" w:rsidR="003723C6" w:rsidRDefault="003723C6" w:rsidP="003723C6">
            <w:pPr>
              <w:rPr>
                <w:b/>
                <w:bCs/>
              </w:rPr>
            </w:pPr>
            <w:r>
              <w:rPr>
                <w:b/>
                <w:bCs/>
              </w:rPr>
              <w:t>Q1.5</w:t>
            </w:r>
          </w:p>
        </w:tc>
        <w:tc>
          <w:tcPr>
            <w:tcW w:w="1321" w:type="dxa"/>
            <w:tcBorders>
              <w:top w:val="single" w:sz="4" w:space="0" w:color="9CC2E5"/>
              <w:left w:val="single" w:sz="4" w:space="0" w:color="9CC2E5"/>
              <w:bottom w:val="single" w:sz="4" w:space="0" w:color="9CC2E5"/>
              <w:right w:val="single" w:sz="4" w:space="0" w:color="9CC2E5"/>
            </w:tcBorders>
          </w:tcPr>
          <w:p w14:paraId="3BDC0DAA"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40514FE"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2030CC5" w14:textId="77777777" w:rsidR="003723C6" w:rsidRDefault="003723C6" w:rsidP="003723C6">
            <w:r>
              <w:t xml:space="preserve">Die Applikation kann </w:t>
            </w:r>
            <w:proofErr w:type="spellStart"/>
            <w:r>
              <w:t>Nested</w:t>
            </w:r>
            <w:proofErr w:type="spellEnd"/>
            <w:r>
              <w:t>-AD-Gruppen bis zu 10 Stufen zurückverfolgen.</w:t>
            </w:r>
          </w:p>
        </w:tc>
      </w:tr>
      <w:tr w:rsidR="003723C6" w14:paraId="61991458"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5B9C194C" w14:textId="77777777" w:rsidR="003723C6" w:rsidRDefault="003723C6" w:rsidP="003723C6">
            <w:pPr>
              <w:rPr>
                <w:b/>
                <w:bCs/>
              </w:rPr>
            </w:pPr>
            <w:r>
              <w:rPr>
                <w:b/>
                <w:bCs/>
              </w:rPr>
              <w:t>Q1.6</w:t>
            </w:r>
          </w:p>
        </w:tc>
        <w:tc>
          <w:tcPr>
            <w:tcW w:w="1321" w:type="dxa"/>
            <w:tcBorders>
              <w:top w:val="single" w:sz="4" w:space="0" w:color="9CC2E5"/>
              <w:left w:val="single" w:sz="4" w:space="0" w:color="9CC2E5"/>
              <w:bottom w:val="single" w:sz="4" w:space="0" w:color="9CC2E5"/>
              <w:right w:val="single" w:sz="4" w:space="0" w:color="9CC2E5"/>
            </w:tcBorders>
          </w:tcPr>
          <w:p w14:paraId="0E835FF0"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104402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B1EA47C" w14:textId="77777777" w:rsidR="003723C6" w:rsidRDefault="003723C6" w:rsidP="003723C6">
            <w:r>
              <w:t xml:space="preserve">Die Applikation läuft mit den Mindestanforderungen eines Windows Server 2016 und </w:t>
            </w:r>
            <w:proofErr w:type="spellStart"/>
            <w:r w:rsidR="00B029A4">
              <w:t>MariaDB</w:t>
            </w:r>
            <w:proofErr w:type="spellEnd"/>
            <w:r>
              <w:t>.</w:t>
            </w:r>
          </w:p>
        </w:tc>
      </w:tr>
      <w:tr w:rsidR="003723C6" w14:paraId="147F3A5C" w14:textId="77777777" w:rsidTr="00C411D9">
        <w:trPr>
          <w:gridAfter w:val="1"/>
          <w:wAfter w:w="79" w:type="dxa"/>
        </w:trPr>
        <w:tc>
          <w:tcPr>
            <w:tcW w:w="700" w:type="dxa"/>
            <w:tcBorders>
              <w:top w:val="single" w:sz="4" w:space="0" w:color="9CC2E5"/>
              <w:left w:val="single" w:sz="4" w:space="0" w:color="9CC2E5"/>
              <w:bottom w:val="single" w:sz="4" w:space="0" w:color="9CC2E5"/>
              <w:right w:val="single" w:sz="4" w:space="0" w:color="9CC2E5"/>
            </w:tcBorders>
          </w:tcPr>
          <w:p w14:paraId="48AE5201" w14:textId="77777777" w:rsidR="003723C6" w:rsidRDefault="003723C6" w:rsidP="003723C6">
            <w:pPr>
              <w:rPr>
                <w:b/>
                <w:bCs/>
              </w:rPr>
            </w:pPr>
            <w:r>
              <w:rPr>
                <w:b/>
                <w:bCs/>
              </w:rPr>
              <w:t>Q1.7</w:t>
            </w:r>
          </w:p>
        </w:tc>
        <w:tc>
          <w:tcPr>
            <w:tcW w:w="1321" w:type="dxa"/>
            <w:tcBorders>
              <w:top w:val="single" w:sz="4" w:space="0" w:color="9CC2E5"/>
              <w:left w:val="single" w:sz="4" w:space="0" w:color="9CC2E5"/>
              <w:bottom w:val="single" w:sz="4" w:space="0" w:color="9CC2E5"/>
              <w:right w:val="single" w:sz="4" w:space="0" w:color="9CC2E5"/>
            </w:tcBorders>
          </w:tcPr>
          <w:p w14:paraId="628CC8A1"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4DF9A14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CAD03FF" w14:textId="6150090F" w:rsidR="003723C6" w:rsidRDefault="003723C6" w:rsidP="003723C6">
            <w:r>
              <w:t>Alle Wartezeiten der Applikation werden angezeigt (Z.B. beim Laden des IST</w:t>
            </w:r>
            <w:r w:rsidR="00E6310E">
              <w:t>/</w:t>
            </w:r>
            <w:r>
              <w:t>SOLL-Vergleiches wird eine Sanduhr angezeigt o.ä.)</w:t>
            </w:r>
          </w:p>
        </w:tc>
      </w:tr>
      <w:tr w:rsidR="00C411D9" w14:paraId="161E3123" w14:textId="77777777" w:rsidTr="00685178">
        <w:tc>
          <w:tcPr>
            <w:tcW w:w="700" w:type="dxa"/>
            <w:tcBorders>
              <w:top w:val="single" w:sz="4" w:space="0" w:color="9CC2E5"/>
              <w:left w:val="single" w:sz="4" w:space="0" w:color="9CC2E5"/>
              <w:bottom w:val="single" w:sz="4" w:space="0" w:color="9CC2E5"/>
              <w:right w:val="single" w:sz="4" w:space="0" w:color="9CC2E5"/>
            </w:tcBorders>
          </w:tcPr>
          <w:p w14:paraId="4BD56787" w14:textId="1538B36D" w:rsidR="00C411D9" w:rsidRDefault="00C411D9" w:rsidP="009500D7">
            <w:pPr>
              <w:rPr>
                <w:b/>
                <w:bCs/>
              </w:rPr>
            </w:pPr>
            <w:r>
              <w:rPr>
                <w:b/>
                <w:bCs/>
              </w:rPr>
              <w:t>Q1.8</w:t>
            </w:r>
          </w:p>
        </w:tc>
        <w:tc>
          <w:tcPr>
            <w:tcW w:w="1321" w:type="dxa"/>
            <w:tcBorders>
              <w:top w:val="single" w:sz="4" w:space="0" w:color="9CC2E5"/>
              <w:left w:val="single" w:sz="4" w:space="0" w:color="9CC2E5"/>
              <w:bottom w:val="single" w:sz="4" w:space="0" w:color="9CC2E5"/>
              <w:right w:val="single" w:sz="4" w:space="0" w:color="9CC2E5"/>
            </w:tcBorders>
          </w:tcPr>
          <w:p w14:paraId="54F18DF8" w14:textId="77777777" w:rsidR="00C411D9" w:rsidRDefault="00C411D9" w:rsidP="009500D7">
            <w:r>
              <w:t>Freigegeben</w:t>
            </w:r>
          </w:p>
        </w:tc>
        <w:tc>
          <w:tcPr>
            <w:tcW w:w="584" w:type="dxa"/>
            <w:tcBorders>
              <w:top w:val="single" w:sz="4" w:space="0" w:color="9CC2E5"/>
              <w:left w:val="single" w:sz="4" w:space="0" w:color="9CC2E5"/>
              <w:bottom w:val="single" w:sz="4" w:space="0" w:color="9CC2E5"/>
              <w:right w:val="single" w:sz="4" w:space="0" w:color="9CC2E5"/>
            </w:tcBorders>
          </w:tcPr>
          <w:p w14:paraId="51E03A76" w14:textId="77777777" w:rsidR="00C411D9" w:rsidRDefault="00C411D9" w:rsidP="009500D7">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222F92C4" w14:textId="77777777" w:rsidR="00C411D9" w:rsidRDefault="00C411D9" w:rsidP="009500D7">
            <w:r>
              <w:t>Als User des Systems will ich, dass das Interface intuitiv bedienbar ist, sodass ich das Tool ohne Schulung verstehe.</w:t>
            </w:r>
          </w:p>
        </w:tc>
      </w:tr>
      <w:tr w:rsidR="00C411D9" w14:paraId="559DA38C" w14:textId="77777777" w:rsidTr="00685178">
        <w:tc>
          <w:tcPr>
            <w:tcW w:w="700" w:type="dxa"/>
            <w:tcBorders>
              <w:top w:val="single" w:sz="4" w:space="0" w:color="9CC2E5"/>
              <w:left w:val="single" w:sz="4" w:space="0" w:color="9CC2E5"/>
              <w:bottom w:val="single" w:sz="4" w:space="0" w:color="9CC2E5"/>
              <w:right w:val="single" w:sz="4" w:space="0" w:color="9CC2E5"/>
            </w:tcBorders>
          </w:tcPr>
          <w:p w14:paraId="1F4FCD94" w14:textId="2AA006DE" w:rsidR="00C411D9" w:rsidRDefault="00C411D9" w:rsidP="009500D7">
            <w:pPr>
              <w:rPr>
                <w:b/>
                <w:bCs/>
              </w:rPr>
            </w:pPr>
            <w:r>
              <w:rPr>
                <w:b/>
                <w:bCs/>
              </w:rPr>
              <w:t>Q1.9</w:t>
            </w:r>
          </w:p>
        </w:tc>
        <w:tc>
          <w:tcPr>
            <w:tcW w:w="1321" w:type="dxa"/>
            <w:tcBorders>
              <w:top w:val="single" w:sz="4" w:space="0" w:color="9CC2E5"/>
              <w:left w:val="single" w:sz="4" w:space="0" w:color="9CC2E5"/>
              <w:bottom w:val="single" w:sz="4" w:space="0" w:color="9CC2E5"/>
              <w:right w:val="single" w:sz="4" w:space="0" w:color="9CC2E5"/>
            </w:tcBorders>
          </w:tcPr>
          <w:p w14:paraId="538E73A4" w14:textId="77777777" w:rsidR="00C411D9" w:rsidRDefault="00C411D9" w:rsidP="009500D7">
            <w:r>
              <w:t>Freigegeben</w:t>
            </w:r>
          </w:p>
        </w:tc>
        <w:tc>
          <w:tcPr>
            <w:tcW w:w="584" w:type="dxa"/>
            <w:tcBorders>
              <w:top w:val="single" w:sz="4" w:space="0" w:color="9CC2E5"/>
              <w:left w:val="single" w:sz="4" w:space="0" w:color="9CC2E5"/>
              <w:bottom w:val="single" w:sz="4" w:space="0" w:color="9CC2E5"/>
              <w:right w:val="single" w:sz="4" w:space="0" w:color="9CC2E5"/>
            </w:tcBorders>
          </w:tcPr>
          <w:p w14:paraId="1AF7425B" w14:textId="77777777" w:rsidR="00C411D9" w:rsidRDefault="00C411D9" w:rsidP="009500D7">
            <w:r>
              <w:t>M</w:t>
            </w:r>
          </w:p>
        </w:tc>
        <w:tc>
          <w:tcPr>
            <w:tcW w:w="6536" w:type="dxa"/>
            <w:gridSpan w:val="2"/>
            <w:tcBorders>
              <w:top w:val="single" w:sz="4" w:space="0" w:color="9CC2E5"/>
              <w:left w:val="single" w:sz="4" w:space="0" w:color="9CC2E5"/>
              <w:bottom w:val="single" w:sz="4" w:space="0" w:color="9CC2E5"/>
              <w:right w:val="single" w:sz="4" w:space="0" w:color="9CC2E5"/>
            </w:tcBorders>
          </w:tcPr>
          <w:p w14:paraId="1AB9667E" w14:textId="77777777" w:rsidR="00C411D9" w:rsidRDefault="00C411D9" w:rsidP="009500D7">
            <w:r>
              <w:t>Als User des Systems will ich, dass das Interface performant ist, sodass ich nie auf einen Task warten muss oder dies deutlich sichtbar ist.</w:t>
            </w:r>
          </w:p>
        </w:tc>
      </w:tr>
    </w:tbl>
    <w:p w14:paraId="6FEEA479" w14:textId="77777777" w:rsidR="00CD2FD9" w:rsidRDefault="00CD2FD9"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B3705C" w14:paraId="2E1F2466"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3128B9FB" w14:textId="77777777" w:rsidR="00B3705C" w:rsidRDefault="00B3705C"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0273AE20" w14:textId="77777777" w:rsidR="00B3705C" w:rsidRDefault="00B3705C"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AEBB03B" w14:textId="77777777" w:rsidR="00B3705C" w:rsidRDefault="00B3705C"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2ED4A087" w14:textId="77777777" w:rsidR="00B3705C" w:rsidRDefault="00B3705C" w:rsidP="00AD3B4D">
            <w:pPr>
              <w:rPr>
                <w:b/>
                <w:bCs/>
                <w:color w:val="FFFFFF"/>
              </w:rPr>
            </w:pPr>
            <w:r>
              <w:rPr>
                <w:b/>
                <w:bCs/>
                <w:color w:val="FFFFFF"/>
              </w:rPr>
              <w:t>Beschreibung</w:t>
            </w:r>
          </w:p>
        </w:tc>
      </w:tr>
      <w:tr w:rsidR="00B3705C" w14:paraId="0516CCB5"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7BC43039" w14:textId="77777777" w:rsidR="00B3705C" w:rsidRDefault="00B3705C" w:rsidP="00AD3B4D">
            <w:pPr>
              <w:rPr>
                <w:b/>
                <w:bCs/>
              </w:rPr>
            </w:pPr>
            <w:r>
              <w:rPr>
                <w:b/>
                <w:bCs/>
              </w:rPr>
              <w:t>Q2</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307AEC60" w14:textId="77777777" w:rsidR="00B3705C" w:rsidRDefault="00B3705C"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76CAE77A" w14:textId="77777777" w:rsidR="00B3705C" w:rsidRDefault="00B3705C"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11F33E5" w14:textId="77777777" w:rsidR="00B3705C" w:rsidRDefault="00B3705C" w:rsidP="00AD3B4D">
            <w:r>
              <w:t>Zuverlässigkeit, Benutzbarkeit</w:t>
            </w:r>
          </w:p>
        </w:tc>
      </w:tr>
      <w:tr w:rsidR="003723C6" w14:paraId="75C1B11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6B80089" w14:textId="77777777" w:rsidR="003723C6" w:rsidRDefault="003723C6" w:rsidP="003723C6">
            <w:pPr>
              <w:rPr>
                <w:b/>
                <w:bCs/>
              </w:rPr>
            </w:pPr>
            <w:r>
              <w:rPr>
                <w:b/>
                <w:bCs/>
              </w:rPr>
              <w:t>Q2.1</w:t>
            </w:r>
          </w:p>
        </w:tc>
        <w:tc>
          <w:tcPr>
            <w:tcW w:w="1321" w:type="dxa"/>
            <w:tcBorders>
              <w:top w:val="single" w:sz="4" w:space="0" w:color="9CC2E5"/>
              <w:left w:val="single" w:sz="4" w:space="0" w:color="9CC2E5"/>
              <w:bottom w:val="single" w:sz="4" w:space="0" w:color="9CC2E5"/>
              <w:right w:val="single" w:sz="4" w:space="0" w:color="9CC2E5"/>
            </w:tcBorders>
          </w:tcPr>
          <w:p w14:paraId="6BF97E3B"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6C7D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6285E98" w14:textId="238D4BC9" w:rsidR="003723C6" w:rsidRDefault="003723C6" w:rsidP="003723C6">
            <w:r>
              <w:t>Die Applikation hat eine Ausfallsicherheit von 95%</w:t>
            </w:r>
            <w:r w:rsidR="00515AA1">
              <w:t xml:space="preserve"> pro Jahr</w:t>
            </w:r>
            <w:r>
              <w:t xml:space="preserve"> zur </w:t>
            </w:r>
            <w:proofErr w:type="spellStart"/>
            <w:r>
              <w:t>Uptime</w:t>
            </w:r>
            <w:proofErr w:type="spellEnd"/>
            <w:r>
              <w:t xml:space="preserve"> </w:t>
            </w:r>
            <w:r w:rsidR="00533075">
              <w:t>des darunterliegenden Servers</w:t>
            </w:r>
            <w:r>
              <w:t>.</w:t>
            </w:r>
          </w:p>
        </w:tc>
      </w:tr>
      <w:tr w:rsidR="003723C6" w14:paraId="7163FE81" w14:textId="77777777" w:rsidTr="00AD3B4D">
        <w:tc>
          <w:tcPr>
            <w:tcW w:w="700" w:type="dxa"/>
            <w:tcBorders>
              <w:top w:val="single" w:sz="4" w:space="0" w:color="9CC2E5"/>
              <w:left w:val="single" w:sz="4" w:space="0" w:color="9CC2E5"/>
              <w:bottom w:val="single" w:sz="4" w:space="0" w:color="9CC2E5"/>
              <w:right w:val="single" w:sz="4" w:space="0" w:color="9CC2E5"/>
            </w:tcBorders>
          </w:tcPr>
          <w:p w14:paraId="22B42204" w14:textId="77777777" w:rsidR="003723C6" w:rsidRDefault="003723C6" w:rsidP="003723C6">
            <w:pPr>
              <w:rPr>
                <w:b/>
                <w:bCs/>
              </w:rPr>
            </w:pPr>
            <w:r>
              <w:rPr>
                <w:b/>
                <w:bCs/>
              </w:rPr>
              <w:t>Q2.2</w:t>
            </w:r>
          </w:p>
        </w:tc>
        <w:tc>
          <w:tcPr>
            <w:tcW w:w="1321" w:type="dxa"/>
            <w:tcBorders>
              <w:top w:val="single" w:sz="4" w:space="0" w:color="9CC2E5"/>
              <w:left w:val="single" w:sz="4" w:space="0" w:color="9CC2E5"/>
              <w:bottom w:val="single" w:sz="4" w:space="0" w:color="9CC2E5"/>
              <w:right w:val="single" w:sz="4" w:space="0" w:color="9CC2E5"/>
            </w:tcBorders>
          </w:tcPr>
          <w:p w14:paraId="7389B8C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81EB5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42EC5B8" w14:textId="77777777" w:rsidR="003723C6" w:rsidRDefault="003723C6" w:rsidP="003723C6">
            <w:r>
              <w:t>Zur Verwendung der Applikation wird keine Schulung benötigt.</w:t>
            </w:r>
          </w:p>
        </w:tc>
      </w:tr>
      <w:tr w:rsidR="003723C6" w14:paraId="48ED2D7B"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D251768" w14:textId="285B36F1" w:rsidR="003723C6" w:rsidRDefault="003723C6" w:rsidP="003723C6">
            <w:pPr>
              <w:rPr>
                <w:b/>
                <w:bCs/>
              </w:rPr>
            </w:pPr>
            <w:r>
              <w:rPr>
                <w:b/>
                <w:bCs/>
              </w:rPr>
              <w:t>Q2.</w:t>
            </w:r>
            <w:r w:rsidR="00424967">
              <w:rPr>
                <w:b/>
                <w:bCs/>
              </w:rPr>
              <w:t>3</w:t>
            </w:r>
          </w:p>
        </w:tc>
        <w:tc>
          <w:tcPr>
            <w:tcW w:w="1321" w:type="dxa"/>
            <w:tcBorders>
              <w:top w:val="single" w:sz="4" w:space="0" w:color="9CC2E5"/>
              <w:left w:val="single" w:sz="4" w:space="0" w:color="9CC2E5"/>
              <w:bottom w:val="single" w:sz="4" w:space="0" w:color="9CC2E5"/>
              <w:right w:val="single" w:sz="4" w:space="0" w:color="9CC2E5"/>
            </w:tcBorders>
          </w:tcPr>
          <w:p w14:paraId="62FFAED2"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05E2976B"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60D79147" w14:textId="77777777" w:rsidR="003723C6" w:rsidRDefault="003723C6" w:rsidP="003723C6">
            <w:r>
              <w:t>Die Applikation kann via den gängigen Webbrowser angesteuert werden.</w:t>
            </w:r>
          </w:p>
        </w:tc>
      </w:tr>
    </w:tbl>
    <w:p w14:paraId="4DF6959C" w14:textId="77777777" w:rsidR="00B3705C" w:rsidRDefault="00B3705C" w:rsidP="00CD2FD9"/>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AD3B4D" w14:paraId="00DE57F0" w14:textId="77777777" w:rsidTr="00AD3B4D">
        <w:tc>
          <w:tcPr>
            <w:tcW w:w="700" w:type="dxa"/>
            <w:tcBorders>
              <w:top w:val="single" w:sz="4" w:space="0" w:color="5B9BD5"/>
              <w:left w:val="single" w:sz="4" w:space="0" w:color="5B9BD5"/>
              <w:bottom w:val="single" w:sz="4" w:space="0" w:color="5B9BD5"/>
              <w:right w:val="nil"/>
            </w:tcBorders>
            <w:shd w:val="clear" w:color="auto" w:fill="5B9BD5"/>
            <w:hideMark/>
          </w:tcPr>
          <w:p w14:paraId="07D657EB" w14:textId="77777777" w:rsidR="00AD3B4D" w:rsidRDefault="00AD3B4D" w:rsidP="00AD3B4D">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44F78878" w14:textId="77777777" w:rsidR="00AD3B4D" w:rsidRDefault="00AD3B4D" w:rsidP="00AD3B4D">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673B42FA" w14:textId="77777777" w:rsidR="00AD3B4D" w:rsidRDefault="00AD3B4D" w:rsidP="00AD3B4D">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6785536D" w14:textId="77777777" w:rsidR="00AD3B4D" w:rsidRDefault="00AD3B4D" w:rsidP="00AD3B4D">
            <w:pPr>
              <w:rPr>
                <w:b/>
                <w:bCs/>
                <w:color w:val="FFFFFF"/>
              </w:rPr>
            </w:pPr>
            <w:r>
              <w:rPr>
                <w:b/>
                <w:bCs/>
                <w:color w:val="FFFFFF"/>
              </w:rPr>
              <w:t>Beschreibung</w:t>
            </w:r>
          </w:p>
        </w:tc>
      </w:tr>
      <w:tr w:rsidR="00AD3B4D" w14:paraId="0F6E71BF" w14:textId="77777777" w:rsidTr="00AD3B4D">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CE055C5" w14:textId="77777777" w:rsidR="00AD3B4D" w:rsidRDefault="00AD3B4D" w:rsidP="00AD3B4D">
            <w:pPr>
              <w:rPr>
                <w:b/>
                <w:bCs/>
              </w:rPr>
            </w:pPr>
            <w:r>
              <w:rPr>
                <w:b/>
                <w:bCs/>
              </w:rPr>
              <w:t>Q3</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547609F" w14:textId="77777777" w:rsidR="00AD3B4D" w:rsidRDefault="00AD3B4D" w:rsidP="00AD3B4D"/>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4E52BB75" w14:textId="77777777" w:rsidR="00AD3B4D" w:rsidRDefault="00AD3B4D" w:rsidP="00AD3B4D"/>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56EE4F8B" w14:textId="756BB858" w:rsidR="00AD3B4D" w:rsidRDefault="00AD3B4D" w:rsidP="00AD3B4D">
            <w:r>
              <w:t>Änderbarkeit</w:t>
            </w:r>
            <w:r w:rsidR="00EE5018">
              <w:t xml:space="preserve"> </w:t>
            </w:r>
            <w:r>
              <w:t>(Wartbarkeit), Übertragbarkeit (Installation)</w:t>
            </w:r>
          </w:p>
        </w:tc>
      </w:tr>
      <w:tr w:rsidR="003723C6" w14:paraId="23F67649" w14:textId="77777777" w:rsidTr="00AD3B4D">
        <w:tc>
          <w:tcPr>
            <w:tcW w:w="700" w:type="dxa"/>
            <w:tcBorders>
              <w:top w:val="single" w:sz="4" w:space="0" w:color="9CC2E5"/>
              <w:left w:val="single" w:sz="4" w:space="0" w:color="9CC2E5"/>
              <w:bottom w:val="single" w:sz="4" w:space="0" w:color="9CC2E5"/>
              <w:right w:val="single" w:sz="4" w:space="0" w:color="9CC2E5"/>
            </w:tcBorders>
          </w:tcPr>
          <w:p w14:paraId="1B0E7598" w14:textId="77777777" w:rsidR="003723C6" w:rsidRDefault="003723C6" w:rsidP="003723C6">
            <w:pPr>
              <w:rPr>
                <w:b/>
                <w:bCs/>
              </w:rPr>
            </w:pPr>
            <w:r>
              <w:rPr>
                <w:b/>
                <w:bCs/>
              </w:rPr>
              <w:t>Q3.1</w:t>
            </w:r>
          </w:p>
        </w:tc>
        <w:tc>
          <w:tcPr>
            <w:tcW w:w="1321" w:type="dxa"/>
            <w:tcBorders>
              <w:top w:val="single" w:sz="4" w:space="0" w:color="9CC2E5"/>
              <w:left w:val="single" w:sz="4" w:space="0" w:color="9CC2E5"/>
              <w:bottom w:val="single" w:sz="4" w:space="0" w:color="9CC2E5"/>
              <w:right w:val="single" w:sz="4" w:space="0" w:color="9CC2E5"/>
            </w:tcBorders>
          </w:tcPr>
          <w:p w14:paraId="14C20D75"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738AEEAF"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33F39DB8" w14:textId="78C40374" w:rsidR="003723C6" w:rsidRDefault="003723C6" w:rsidP="003723C6">
            <w:r>
              <w:t xml:space="preserve">Die Applikation ist in </w:t>
            </w:r>
            <w:r w:rsidR="00E17746">
              <w:t>PowerShell</w:t>
            </w:r>
            <w:r>
              <w:t xml:space="preserve"> geschrieben.</w:t>
            </w:r>
          </w:p>
        </w:tc>
      </w:tr>
      <w:tr w:rsidR="003723C6" w14:paraId="5617834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41248B36" w14:textId="77777777" w:rsidR="003723C6" w:rsidRDefault="003723C6" w:rsidP="003723C6">
            <w:pPr>
              <w:rPr>
                <w:b/>
                <w:bCs/>
              </w:rPr>
            </w:pPr>
            <w:r>
              <w:rPr>
                <w:b/>
                <w:bCs/>
              </w:rPr>
              <w:t>Q3.2</w:t>
            </w:r>
          </w:p>
        </w:tc>
        <w:tc>
          <w:tcPr>
            <w:tcW w:w="1321" w:type="dxa"/>
            <w:tcBorders>
              <w:top w:val="single" w:sz="4" w:space="0" w:color="9CC2E5"/>
              <w:left w:val="single" w:sz="4" w:space="0" w:color="9CC2E5"/>
              <w:bottom w:val="single" w:sz="4" w:space="0" w:color="9CC2E5"/>
              <w:right w:val="single" w:sz="4" w:space="0" w:color="9CC2E5"/>
            </w:tcBorders>
          </w:tcPr>
          <w:p w14:paraId="31FD7567"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38DC1A3"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504A8685" w14:textId="77777777" w:rsidR="003723C6" w:rsidRDefault="003723C6" w:rsidP="003723C6">
            <w:r>
              <w:t>Der Code der Applikation ist kommentiert.</w:t>
            </w:r>
          </w:p>
        </w:tc>
      </w:tr>
      <w:tr w:rsidR="003723C6" w14:paraId="40F174AA" w14:textId="77777777" w:rsidTr="00AD3B4D">
        <w:tc>
          <w:tcPr>
            <w:tcW w:w="700" w:type="dxa"/>
            <w:tcBorders>
              <w:top w:val="single" w:sz="4" w:space="0" w:color="9CC2E5"/>
              <w:left w:val="single" w:sz="4" w:space="0" w:color="9CC2E5"/>
              <w:bottom w:val="single" w:sz="4" w:space="0" w:color="9CC2E5"/>
              <w:right w:val="single" w:sz="4" w:space="0" w:color="9CC2E5"/>
            </w:tcBorders>
          </w:tcPr>
          <w:p w14:paraId="5F13B792" w14:textId="77777777" w:rsidR="003723C6" w:rsidRDefault="003723C6" w:rsidP="003723C6">
            <w:pPr>
              <w:rPr>
                <w:b/>
                <w:bCs/>
              </w:rPr>
            </w:pPr>
            <w:r>
              <w:rPr>
                <w:b/>
                <w:bCs/>
              </w:rPr>
              <w:t>Q3.3</w:t>
            </w:r>
          </w:p>
        </w:tc>
        <w:tc>
          <w:tcPr>
            <w:tcW w:w="1321" w:type="dxa"/>
            <w:tcBorders>
              <w:top w:val="single" w:sz="4" w:space="0" w:color="9CC2E5"/>
              <w:left w:val="single" w:sz="4" w:space="0" w:color="9CC2E5"/>
              <w:bottom w:val="single" w:sz="4" w:space="0" w:color="9CC2E5"/>
              <w:right w:val="single" w:sz="4" w:space="0" w:color="9CC2E5"/>
            </w:tcBorders>
          </w:tcPr>
          <w:p w14:paraId="12763D26"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5D149DDD"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7AF916ED" w14:textId="77777777" w:rsidR="003723C6" w:rsidRDefault="003723C6" w:rsidP="003723C6">
            <w:r>
              <w:t>Die Struktur der Applikation ist klar definiert.</w:t>
            </w:r>
          </w:p>
        </w:tc>
      </w:tr>
      <w:tr w:rsidR="003723C6" w14:paraId="03E84890"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A156D43" w14:textId="77777777" w:rsidR="003723C6" w:rsidRDefault="003723C6" w:rsidP="003723C6">
            <w:pPr>
              <w:rPr>
                <w:b/>
                <w:bCs/>
              </w:rPr>
            </w:pPr>
            <w:r>
              <w:rPr>
                <w:b/>
                <w:bCs/>
              </w:rPr>
              <w:t>Q3.4</w:t>
            </w:r>
          </w:p>
        </w:tc>
        <w:tc>
          <w:tcPr>
            <w:tcW w:w="1321" w:type="dxa"/>
            <w:tcBorders>
              <w:top w:val="single" w:sz="4" w:space="0" w:color="9CC2E5"/>
              <w:left w:val="single" w:sz="4" w:space="0" w:color="9CC2E5"/>
              <w:bottom w:val="single" w:sz="4" w:space="0" w:color="9CC2E5"/>
              <w:right w:val="single" w:sz="4" w:space="0" w:color="9CC2E5"/>
            </w:tcBorders>
          </w:tcPr>
          <w:p w14:paraId="730D4C19"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602D5417"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45FFDDAE" w14:textId="77777777" w:rsidR="003723C6" w:rsidRDefault="003723C6" w:rsidP="003723C6">
            <w:r>
              <w:t>Die Installation der Applikation kann von jedem IT Systemtechniker ausgeführt werden.</w:t>
            </w:r>
          </w:p>
        </w:tc>
      </w:tr>
      <w:tr w:rsidR="003723C6" w14:paraId="693FE524" w14:textId="77777777" w:rsidTr="00AD3B4D">
        <w:tc>
          <w:tcPr>
            <w:tcW w:w="700" w:type="dxa"/>
            <w:tcBorders>
              <w:top w:val="single" w:sz="4" w:space="0" w:color="9CC2E5"/>
              <w:left w:val="single" w:sz="4" w:space="0" w:color="9CC2E5"/>
              <w:bottom w:val="single" w:sz="4" w:space="0" w:color="9CC2E5"/>
              <w:right w:val="single" w:sz="4" w:space="0" w:color="9CC2E5"/>
            </w:tcBorders>
          </w:tcPr>
          <w:p w14:paraId="01346275" w14:textId="77777777" w:rsidR="003723C6" w:rsidRDefault="003723C6" w:rsidP="003723C6">
            <w:pPr>
              <w:rPr>
                <w:b/>
                <w:bCs/>
              </w:rPr>
            </w:pPr>
            <w:r>
              <w:rPr>
                <w:b/>
                <w:bCs/>
              </w:rPr>
              <w:t>Q3.5</w:t>
            </w:r>
          </w:p>
        </w:tc>
        <w:tc>
          <w:tcPr>
            <w:tcW w:w="1321" w:type="dxa"/>
            <w:tcBorders>
              <w:top w:val="single" w:sz="4" w:space="0" w:color="9CC2E5"/>
              <w:left w:val="single" w:sz="4" w:space="0" w:color="9CC2E5"/>
              <w:bottom w:val="single" w:sz="4" w:space="0" w:color="9CC2E5"/>
              <w:right w:val="single" w:sz="4" w:space="0" w:color="9CC2E5"/>
            </w:tcBorders>
          </w:tcPr>
          <w:p w14:paraId="51B1C113" w14:textId="77777777" w:rsidR="003723C6" w:rsidRDefault="003723C6" w:rsidP="003723C6">
            <w:r>
              <w:t>Freigegeben</w:t>
            </w:r>
          </w:p>
        </w:tc>
        <w:tc>
          <w:tcPr>
            <w:tcW w:w="584" w:type="dxa"/>
            <w:tcBorders>
              <w:top w:val="single" w:sz="4" w:space="0" w:color="9CC2E5"/>
              <w:left w:val="single" w:sz="4" w:space="0" w:color="9CC2E5"/>
              <w:bottom w:val="single" w:sz="4" w:space="0" w:color="9CC2E5"/>
              <w:right w:val="single" w:sz="4" w:space="0" w:color="9CC2E5"/>
            </w:tcBorders>
          </w:tcPr>
          <w:p w14:paraId="2B48D3F1" w14:textId="77777777" w:rsidR="003723C6" w:rsidRDefault="003723C6" w:rsidP="003723C6">
            <w:r>
              <w:t>M</w:t>
            </w:r>
          </w:p>
        </w:tc>
        <w:tc>
          <w:tcPr>
            <w:tcW w:w="6457" w:type="dxa"/>
            <w:tcBorders>
              <w:top w:val="single" w:sz="4" w:space="0" w:color="9CC2E5"/>
              <w:left w:val="single" w:sz="4" w:space="0" w:color="9CC2E5"/>
              <w:bottom w:val="single" w:sz="4" w:space="0" w:color="9CC2E5"/>
              <w:right w:val="single" w:sz="4" w:space="0" w:color="9CC2E5"/>
            </w:tcBorders>
          </w:tcPr>
          <w:p w14:paraId="23F781EB" w14:textId="0C60685D" w:rsidR="003723C6" w:rsidRDefault="003723C6" w:rsidP="003723C6">
            <w:r>
              <w:t xml:space="preserve">Zur Installation </w:t>
            </w:r>
            <w:r w:rsidR="001A3982">
              <w:t>w</w:t>
            </w:r>
            <w:r w:rsidR="00CA0F9C">
              <w:t>ird</w:t>
            </w:r>
            <w:r>
              <w:t xml:space="preserve"> eine Anleitung erstellt.</w:t>
            </w:r>
          </w:p>
        </w:tc>
      </w:tr>
    </w:tbl>
    <w:p w14:paraId="53468EF0" w14:textId="02AD2933" w:rsidR="00491BF0" w:rsidRDefault="00491BF0">
      <w:pPr>
        <w:spacing w:after="160"/>
      </w:pPr>
    </w:p>
    <w:p w14:paraId="48122EC4" w14:textId="77777777" w:rsidR="00491BF0" w:rsidRDefault="00491BF0">
      <w:pPr>
        <w:spacing w:after="160"/>
      </w:pPr>
      <w:r>
        <w:br w:type="page"/>
      </w:r>
    </w:p>
    <w:p w14:paraId="45121E2E" w14:textId="0329C5D2" w:rsidR="00A5243F" w:rsidRDefault="00A5243F" w:rsidP="00A5243F">
      <w:pPr>
        <w:pStyle w:val="Heading2"/>
      </w:pPr>
      <w:bookmarkStart w:id="25" w:name="_Toc531346458"/>
      <w:r>
        <w:lastRenderedPageBreak/>
        <w:t>Mockups</w:t>
      </w:r>
      <w:bookmarkEnd w:id="25"/>
    </w:p>
    <w:p w14:paraId="2A08A9B8" w14:textId="77777777" w:rsidR="00491BF0" w:rsidRPr="00491BF0" w:rsidRDefault="00491BF0" w:rsidP="00491BF0">
      <w:pPr>
        <w:pStyle w:val="Heading3"/>
        <w:rPr>
          <w:color w:val="000000" w:themeColor="text1"/>
          <w:sz w:val="26"/>
          <w:szCs w:val="26"/>
        </w:rPr>
      </w:pPr>
      <w:bookmarkStart w:id="26" w:name="_Toc531346459"/>
      <w:r>
        <w:t>Auditor</w:t>
      </w:r>
      <w:bookmarkEnd w:id="26"/>
    </w:p>
    <w:p w14:paraId="0F74333F" w14:textId="6750B0F4" w:rsidR="00491BF0" w:rsidRDefault="00491BF0" w:rsidP="00491BF0">
      <w:r>
        <w:rPr>
          <w:noProof/>
        </w:rPr>
        <w:drawing>
          <wp:inline distT="0" distB="0" distL="0" distR="0" wp14:anchorId="258C7393" wp14:editId="64349050">
            <wp:extent cx="5760720" cy="56114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611495"/>
                    </a:xfrm>
                    <a:prstGeom prst="rect">
                      <a:avLst/>
                    </a:prstGeom>
                  </pic:spPr>
                </pic:pic>
              </a:graphicData>
            </a:graphic>
          </wp:inline>
        </w:drawing>
      </w:r>
    </w:p>
    <w:p w14:paraId="576E54ED" w14:textId="2A16D643" w:rsidR="003B1476" w:rsidRDefault="003B1476" w:rsidP="003B1476">
      <w:pPr>
        <w:pStyle w:val="TOCReference"/>
        <w:rPr>
          <w:rStyle w:val="SubtleReference"/>
        </w:rPr>
      </w:pPr>
      <w:bookmarkStart w:id="27" w:name="_Toc531346470"/>
      <w:r w:rsidRPr="00D11E7C">
        <w:rPr>
          <w:rStyle w:val="SubtleReference"/>
        </w:rPr>
        <w:t xml:space="preserve">Abbildung </w:t>
      </w:r>
      <w:r>
        <w:rPr>
          <w:rStyle w:val="SubtleReference"/>
        </w:rPr>
        <w:t>2</w:t>
      </w:r>
      <w:r w:rsidRPr="00D11E7C">
        <w:rPr>
          <w:rStyle w:val="SubtleReference"/>
        </w:rPr>
        <w:t xml:space="preserve">: </w:t>
      </w:r>
      <w:r>
        <w:rPr>
          <w:rStyle w:val="SubtleReference"/>
        </w:rPr>
        <w:t>Mockup «GUI Auditor»</w:t>
      </w:r>
      <w:bookmarkEnd w:id="27"/>
    </w:p>
    <w:p w14:paraId="1DA17E13" w14:textId="77777777" w:rsidR="003B1476" w:rsidRDefault="003B1476" w:rsidP="00491BF0"/>
    <w:p w14:paraId="36A58656" w14:textId="77777777" w:rsidR="00491BF0" w:rsidRDefault="00491BF0">
      <w:pPr>
        <w:spacing w:after="160"/>
      </w:pPr>
      <w:r>
        <w:br w:type="page"/>
      </w:r>
    </w:p>
    <w:p w14:paraId="4B330F19" w14:textId="17EF5299" w:rsidR="00491BF0" w:rsidRPr="00491BF0" w:rsidRDefault="00491BF0" w:rsidP="00491BF0">
      <w:pPr>
        <w:pStyle w:val="Heading3"/>
        <w:rPr>
          <w:color w:val="000000" w:themeColor="text1"/>
          <w:sz w:val="26"/>
          <w:szCs w:val="26"/>
        </w:rPr>
      </w:pPr>
      <w:bookmarkStart w:id="28" w:name="_Toc531346460"/>
      <w:r>
        <w:lastRenderedPageBreak/>
        <w:t>System</w:t>
      </w:r>
      <w:r w:rsidR="003B1476">
        <w:t>a</w:t>
      </w:r>
      <w:r>
        <w:t>dmin</w:t>
      </w:r>
      <w:r w:rsidR="003B1476">
        <w:t>istrator</w:t>
      </w:r>
      <w:bookmarkEnd w:id="28"/>
    </w:p>
    <w:p w14:paraId="6E143DCD" w14:textId="69FA9273" w:rsidR="00491BF0" w:rsidRDefault="00491BF0" w:rsidP="00491BF0">
      <w:r>
        <w:rPr>
          <w:noProof/>
        </w:rPr>
        <w:drawing>
          <wp:inline distT="0" distB="0" distL="0" distR="0" wp14:anchorId="3248BA11" wp14:editId="3762E37A">
            <wp:extent cx="5760720" cy="47885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788535"/>
                    </a:xfrm>
                    <a:prstGeom prst="rect">
                      <a:avLst/>
                    </a:prstGeom>
                  </pic:spPr>
                </pic:pic>
              </a:graphicData>
            </a:graphic>
          </wp:inline>
        </w:drawing>
      </w:r>
    </w:p>
    <w:p w14:paraId="11C75342" w14:textId="470659AC" w:rsidR="003B1476" w:rsidRDefault="003B1476" w:rsidP="003B1476">
      <w:pPr>
        <w:pStyle w:val="TOCReference"/>
        <w:rPr>
          <w:rStyle w:val="SubtleReference"/>
        </w:rPr>
      </w:pPr>
      <w:bookmarkStart w:id="29" w:name="_Toc531346471"/>
      <w:r w:rsidRPr="00D11E7C">
        <w:rPr>
          <w:rStyle w:val="SubtleReference"/>
        </w:rPr>
        <w:t xml:space="preserve">Abbildung </w:t>
      </w:r>
      <w:r>
        <w:rPr>
          <w:rStyle w:val="SubtleReference"/>
        </w:rPr>
        <w:t>3</w:t>
      </w:r>
      <w:r w:rsidRPr="00D11E7C">
        <w:rPr>
          <w:rStyle w:val="SubtleReference"/>
        </w:rPr>
        <w:t xml:space="preserve">: </w:t>
      </w:r>
      <w:r>
        <w:rPr>
          <w:rStyle w:val="SubtleReference"/>
        </w:rPr>
        <w:t>Mockup «GUI Systemadministrator»</w:t>
      </w:r>
      <w:bookmarkEnd w:id="29"/>
    </w:p>
    <w:p w14:paraId="4CD13ABD" w14:textId="77777777" w:rsidR="003B1476" w:rsidRDefault="003B1476" w:rsidP="00491BF0"/>
    <w:p w14:paraId="317FB27B" w14:textId="77777777" w:rsidR="00491BF0" w:rsidRPr="00491BF0" w:rsidRDefault="00491BF0" w:rsidP="00491BF0">
      <w:pPr>
        <w:pStyle w:val="Heading3"/>
        <w:rPr>
          <w:color w:val="000000" w:themeColor="text1"/>
          <w:sz w:val="26"/>
          <w:szCs w:val="26"/>
        </w:rPr>
      </w:pPr>
      <w:bookmarkStart w:id="30" w:name="_Toc531346461"/>
      <w:r>
        <w:lastRenderedPageBreak/>
        <w:t>Application Owner</w:t>
      </w:r>
      <w:bookmarkEnd w:id="30"/>
    </w:p>
    <w:p w14:paraId="19922F23" w14:textId="53406729" w:rsidR="00491BF0" w:rsidRDefault="00491BF0" w:rsidP="00491BF0">
      <w:r>
        <w:rPr>
          <w:noProof/>
        </w:rPr>
        <w:drawing>
          <wp:inline distT="0" distB="0" distL="0" distR="0" wp14:anchorId="6CCF7E9A" wp14:editId="58C2DCCB">
            <wp:extent cx="5760720" cy="447611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476115"/>
                    </a:xfrm>
                    <a:prstGeom prst="rect">
                      <a:avLst/>
                    </a:prstGeom>
                  </pic:spPr>
                </pic:pic>
              </a:graphicData>
            </a:graphic>
          </wp:inline>
        </w:drawing>
      </w:r>
    </w:p>
    <w:p w14:paraId="07562C57" w14:textId="2B65887F" w:rsidR="003B1476" w:rsidRPr="003B1476" w:rsidRDefault="003B1476" w:rsidP="003B1476">
      <w:pPr>
        <w:pStyle w:val="TOCReference"/>
        <w:rPr>
          <w:rStyle w:val="SubtleReference"/>
          <w:lang w:val="en-US"/>
        </w:rPr>
      </w:pPr>
      <w:bookmarkStart w:id="31" w:name="_Toc531346472"/>
      <w:proofErr w:type="spellStart"/>
      <w:r w:rsidRPr="003B1476">
        <w:rPr>
          <w:rStyle w:val="SubtleReference"/>
          <w:lang w:val="en-US"/>
        </w:rPr>
        <w:t>Abbildung</w:t>
      </w:r>
      <w:proofErr w:type="spellEnd"/>
      <w:r w:rsidRPr="003B1476">
        <w:rPr>
          <w:rStyle w:val="SubtleReference"/>
          <w:lang w:val="en-US"/>
        </w:rPr>
        <w:t xml:space="preserve"> 4: Mockup «GUI Application Owner»</w:t>
      </w:r>
      <w:bookmarkEnd w:id="31"/>
    </w:p>
    <w:p w14:paraId="68C276D8" w14:textId="77777777" w:rsidR="003B1476" w:rsidRPr="003B1476" w:rsidRDefault="003B1476" w:rsidP="00491BF0">
      <w:pPr>
        <w:rPr>
          <w:lang w:val="en-US"/>
        </w:rPr>
      </w:pPr>
    </w:p>
    <w:p w14:paraId="06B86953" w14:textId="7132378A" w:rsidR="00515AA1" w:rsidRDefault="00515AA1" w:rsidP="00491BF0">
      <w:pPr>
        <w:rPr>
          <w:color w:val="000000" w:themeColor="text1"/>
          <w:sz w:val="26"/>
          <w:szCs w:val="26"/>
        </w:rPr>
      </w:pPr>
      <w:r>
        <w:br w:type="page"/>
      </w:r>
    </w:p>
    <w:p w14:paraId="54E66680" w14:textId="7EA12293" w:rsidR="002E3A28" w:rsidRDefault="002E3A28" w:rsidP="00AC1273">
      <w:pPr>
        <w:pStyle w:val="Heading2"/>
      </w:pPr>
      <w:bookmarkStart w:id="32" w:name="_Toc531346462"/>
      <w:r>
        <w:lastRenderedPageBreak/>
        <w:t>Randbedingungen</w:t>
      </w:r>
      <w:bookmarkEnd w:id="32"/>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700"/>
        <w:gridCol w:w="1321"/>
        <w:gridCol w:w="584"/>
        <w:gridCol w:w="6457"/>
      </w:tblGrid>
      <w:tr w:rsidR="003723C6" w14:paraId="7D48A623" w14:textId="77777777" w:rsidTr="00257A18">
        <w:tc>
          <w:tcPr>
            <w:tcW w:w="700" w:type="dxa"/>
            <w:tcBorders>
              <w:top w:val="single" w:sz="4" w:space="0" w:color="5B9BD5"/>
              <w:left w:val="single" w:sz="4" w:space="0" w:color="5B9BD5"/>
              <w:bottom w:val="single" w:sz="4" w:space="0" w:color="5B9BD5"/>
              <w:right w:val="nil"/>
            </w:tcBorders>
            <w:shd w:val="clear" w:color="auto" w:fill="5B9BD5"/>
            <w:hideMark/>
          </w:tcPr>
          <w:p w14:paraId="25F72A1F" w14:textId="77777777" w:rsidR="003723C6" w:rsidRDefault="003723C6" w:rsidP="00257A18">
            <w:pPr>
              <w:rPr>
                <w:b/>
                <w:bCs/>
                <w:color w:val="FFFFFF"/>
              </w:rPr>
            </w:pPr>
            <w:r>
              <w:rPr>
                <w:b/>
                <w:bCs/>
                <w:color w:val="FFFFFF"/>
              </w:rPr>
              <w:t>ID</w:t>
            </w:r>
          </w:p>
        </w:tc>
        <w:tc>
          <w:tcPr>
            <w:tcW w:w="1321" w:type="dxa"/>
            <w:tcBorders>
              <w:top w:val="single" w:sz="4" w:space="0" w:color="5B9BD5"/>
              <w:left w:val="nil"/>
              <w:bottom w:val="single" w:sz="4" w:space="0" w:color="5B9BD5"/>
              <w:right w:val="nil"/>
            </w:tcBorders>
            <w:shd w:val="clear" w:color="auto" w:fill="5B9BD5"/>
            <w:hideMark/>
          </w:tcPr>
          <w:p w14:paraId="1617B723" w14:textId="77777777" w:rsidR="003723C6" w:rsidRDefault="003723C6" w:rsidP="00257A18">
            <w:pPr>
              <w:rPr>
                <w:b/>
                <w:bCs/>
                <w:color w:val="FFFFFF"/>
              </w:rPr>
            </w:pPr>
            <w:r>
              <w:rPr>
                <w:b/>
                <w:bCs/>
                <w:color w:val="FFFFFF"/>
              </w:rPr>
              <w:t>Status</w:t>
            </w:r>
          </w:p>
        </w:tc>
        <w:tc>
          <w:tcPr>
            <w:tcW w:w="584" w:type="dxa"/>
            <w:tcBorders>
              <w:top w:val="single" w:sz="4" w:space="0" w:color="5B9BD5"/>
              <w:left w:val="nil"/>
              <w:bottom w:val="single" w:sz="4" w:space="0" w:color="5B9BD5"/>
              <w:right w:val="nil"/>
            </w:tcBorders>
            <w:shd w:val="clear" w:color="auto" w:fill="5B9BD5"/>
            <w:hideMark/>
          </w:tcPr>
          <w:p w14:paraId="26D98552" w14:textId="77777777" w:rsidR="003723C6" w:rsidRDefault="003723C6" w:rsidP="00257A18">
            <w:pPr>
              <w:rPr>
                <w:b/>
                <w:bCs/>
                <w:color w:val="FFFFFF"/>
              </w:rPr>
            </w:pPr>
            <w:proofErr w:type="spellStart"/>
            <w:r>
              <w:rPr>
                <w:b/>
                <w:bCs/>
                <w:color w:val="FFFFFF"/>
              </w:rPr>
              <w:t>Prio</w:t>
            </w:r>
            <w:proofErr w:type="spellEnd"/>
          </w:p>
        </w:tc>
        <w:tc>
          <w:tcPr>
            <w:tcW w:w="6457" w:type="dxa"/>
            <w:tcBorders>
              <w:top w:val="single" w:sz="4" w:space="0" w:color="5B9BD5"/>
              <w:left w:val="nil"/>
              <w:bottom w:val="single" w:sz="4" w:space="0" w:color="5B9BD5"/>
              <w:right w:val="single" w:sz="4" w:space="0" w:color="5B9BD5"/>
            </w:tcBorders>
            <w:shd w:val="clear" w:color="auto" w:fill="5B9BD5"/>
            <w:hideMark/>
          </w:tcPr>
          <w:p w14:paraId="01DC58D5" w14:textId="77777777" w:rsidR="003723C6" w:rsidRDefault="003723C6" w:rsidP="00257A18">
            <w:pPr>
              <w:rPr>
                <w:b/>
                <w:bCs/>
                <w:color w:val="FFFFFF"/>
              </w:rPr>
            </w:pPr>
            <w:r>
              <w:rPr>
                <w:b/>
                <w:bCs/>
                <w:color w:val="FFFFFF"/>
              </w:rPr>
              <w:t>Beschreibung</w:t>
            </w:r>
          </w:p>
        </w:tc>
      </w:tr>
      <w:tr w:rsidR="003723C6" w14:paraId="7580411D" w14:textId="77777777" w:rsidTr="00257A18">
        <w:tc>
          <w:tcPr>
            <w:tcW w:w="700" w:type="dxa"/>
            <w:tcBorders>
              <w:top w:val="single" w:sz="4" w:space="0" w:color="9CC2E5"/>
              <w:left w:val="single" w:sz="4" w:space="0" w:color="9CC2E5"/>
              <w:bottom w:val="single" w:sz="4" w:space="0" w:color="9CC2E5"/>
              <w:right w:val="single" w:sz="4" w:space="0" w:color="9CC2E5"/>
            </w:tcBorders>
            <w:shd w:val="clear" w:color="auto" w:fill="DEEAF6"/>
            <w:hideMark/>
          </w:tcPr>
          <w:p w14:paraId="671A86D9" w14:textId="77777777" w:rsidR="003723C6" w:rsidRDefault="003723C6" w:rsidP="00257A18">
            <w:pPr>
              <w:rPr>
                <w:b/>
                <w:bCs/>
              </w:rPr>
            </w:pPr>
            <w:r>
              <w:rPr>
                <w:b/>
                <w:bCs/>
              </w:rPr>
              <w:t>R1</w:t>
            </w:r>
          </w:p>
        </w:tc>
        <w:tc>
          <w:tcPr>
            <w:tcW w:w="1321" w:type="dxa"/>
            <w:tcBorders>
              <w:top w:val="single" w:sz="4" w:space="0" w:color="9CC2E5"/>
              <w:left w:val="single" w:sz="4" w:space="0" w:color="9CC2E5"/>
              <w:bottom w:val="single" w:sz="4" w:space="0" w:color="9CC2E5"/>
              <w:right w:val="single" w:sz="4" w:space="0" w:color="9CC2E5"/>
            </w:tcBorders>
            <w:shd w:val="clear" w:color="auto" w:fill="DEEAF6"/>
          </w:tcPr>
          <w:p w14:paraId="7FB42698" w14:textId="77777777" w:rsidR="003723C6" w:rsidRDefault="003723C6" w:rsidP="00257A18"/>
        </w:tc>
        <w:tc>
          <w:tcPr>
            <w:tcW w:w="584" w:type="dxa"/>
            <w:tcBorders>
              <w:top w:val="single" w:sz="4" w:space="0" w:color="9CC2E5"/>
              <w:left w:val="single" w:sz="4" w:space="0" w:color="9CC2E5"/>
              <w:bottom w:val="single" w:sz="4" w:space="0" w:color="9CC2E5"/>
              <w:right w:val="single" w:sz="4" w:space="0" w:color="9CC2E5"/>
            </w:tcBorders>
            <w:shd w:val="clear" w:color="auto" w:fill="DEEAF6"/>
          </w:tcPr>
          <w:p w14:paraId="3D398769" w14:textId="77777777" w:rsidR="003723C6" w:rsidRDefault="003723C6" w:rsidP="00257A18"/>
        </w:tc>
        <w:tc>
          <w:tcPr>
            <w:tcW w:w="6457" w:type="dxa"/>
            <w:tcBorders>
              <w:top w:val="single" w:sz="4" w:space="0" w:color="9CC2E5"/>
              <w:left w:val="single" w:sz="4" w:space="0" w:color="9CC2E5"/>
              <w:bottom w:val="single" w:sz="4" w:space="0" w:color="9CC2E5"/>
              <w:right w:val="single" w:sz="4" w:space="0" w:color="9CC2E5"/>
            </w:tcBorders>
            <w:shd w:val="clear" w:color="auto" w:fill="DEEAF6"/>
          </w:tcPr>
          <w:p w14:paraId="630C9A17" w14:textId="77777777" w:rsidR="003723C6" w:rsidRDefault="00652DD3" w:rsidP="00257A18">
            <w:r>
              <w:t>Randbedingungen</w:t>
            </w:r>
          </w:p>
        </w:tc>
      </w:tr>
      <w:tr w:rsidR="00652DD3" w14:paraId="559EC2EC" w14:textId="77777777" w:rsidTr="00257A18">
        <w:tc>
          <w:tcPr>
            <w:tcW w:w="700" w:type="dxa"/>
            <w:tcBorders>
              <w:top w:val="single" w:sz="4" w:space="0" w:color="9CC2E5"/>
              <w:left w:val="single" w:sz="4" w:space="0" w:color="9CC2E5"/>
              <w:bottom w:val="single" w:sz="4" w:space="0" w:color="9CC2E5"/>
              <w:right w:val="single" w:sz="4" w:space="0" w:color="9CC2E5"/>
            </w:tcBorders>
          </w:tcPr>
          <w:p w14:paraId="544EF0CB" w14:textId="77777777" w:rsidR="00652DD3" w:rsidRDefault="00652DD3" w:rsidP="00652DD3">
            <w:pPr>
              <w:rPr>
                <w:b/>
                <w:bCs/>
              </w:rPr>
            </w:pPr>
            <w:r>
              <w:rPr>
                <w:b/>
                <w:bCs/>
              </w:rPr>
              <w:t>R1.1</w:t>
            </w:r>
          </w:p>
        </w:tc>
        <w:tc>
          <w:tcPr>
            <w:tcW w:w="1321" w:type="dxa"/>
            <w:tcBorders>
              <w:top w:val="single" w:sz="4" w:space="0" w:color="9CC2E5"/>
              <w:left w:val="single" w:sz="4" w:space="0" w:color="9CC2E5"/>
              <w:bottom w:val="single" w:sz="4" w:space="0" w:color="9CC2E5"/>
              <w:right w:val="single" w:sz="4" w:space="0" w:color="9CC2E5"/>
            </w:tcBorders>
          </w:tcPr>
          <w:p w14:paraId="73786DF1"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E1E9A5A"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27146CCD" w14:textId="77777777" w:rsidR="00652DD3" w:rsidRDefault="00652DD3" w:rsidP="00652DD3">
            <w:r>
              <w:t xml:space="preserve">Das Projekt wird </w:t>
            </w:r>
            <w:proofErr w:type="gramStart"/>
            <w:r>
              <w:t>Agil</w:t>
            </w:r>
            <w:proofErr w:type="gramEnd"/>
            <w:r>
              <w:t xml:space="preserve"> geführt.</w:t>
            </w:r>
          </w:p>
        </w:tc>
      </w:tr>
      <w:tr w:rsidR="00652DD3" w14:paraId="4E8BFB4A" w14:textId="77777777" w:rsidTr="00257A18">
        <w:tc>
          <w:tcPr>
            <w:tcW w:w="700" w:type="dxa"/>
            <w:tcBorders>
              <w:top w:val="single" w:sz="4" w:space="0" w:color="9CC2E5"/>
              <w:left w:val="single" w:sz="4" w:space="0" w:color="9CC2E5"/>
              <w:bottom w:val="single" w:sz="4" w:space="0" w:color="9CC2E5"/>
              <w:right w:val="single" w:sz="4" w:space="0" w:color="9CC2E5"/>
            </w:tcBorders>
          </w:tcPr>
          <w:p w14:paraId="46A8B864" w14:textId="77777777" w:rsidR="00652DD3" w:rsidRDefault="00652DD3" w:rsidP="00652DD3">
            <w:pPr>
              <w:rPr>
                <w:b/>
                <w:bCs/>
              </w:rPr>
            </w:pPr>
            <w:r>
              <w:rPr>
                <w:b/>
                <w:bCs/>
              </w:rPr>
              <w:t>R1.2</w:t>
            </w:r>
          </w:p>
        </w:tc>
        <w:tc>
          <w:tcPr>
            <w:tcW w:w="1321" w:type="dxa"/>
            <w:tcBorders>
              <w:top w:val="single" w:sz="4" w:space="0" w:color="9CC2E5"/>
              <w:left w:val="single" w:sz="4" w:space="0" w:color="9CC2E5"/>
              <w:bottom w:val="single" w:sz="4" w:space="0" w:color="9CC2E5"/>
              <w:right w:val="single" w:sz="4" w:space="0" w:color="9CC2E5"/>
            </w:tcBorders>
          </w:tcPr>
          <w:p w14:paraId="51B6BA4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6A16245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E7D0DEC" w14:textId="77777777" w:rsidR="00652DD3" w:rsidRDefault="00652DD3" w:rsidP="00652DD3">
            <w:r>
              <w:t>Das Projekt muss die definierten Meilensteine zeitgemäss erreichen</w:t>
            </w:r>
          </w:p>
        </w:tc>
      </w:tr>
      <w:tr w:rsidR="00652DD3" w14:paraId="0B6D833D" w14:textId="77777777" w:rsidTr="00257A18">
        <w:tc>
          <w:tcPr>
            <w:tcW w:w="700" w:type="dxa"/>
            <w:tcBorders>
              <w:top w:val="single" w:sz="4" w:space="0" w:color="9CC2E5"/>
              <w:left w:val="single" w:sz="4" w:space="0" w:color="9CC2E5"/>
              <w:bottom w:val="single" w:sz="4" w:space="0" w:color="9CC2E5"/>
              <w:right w:val="single" w:sz="4" w:space="0" w:color="9CC2E5"/>
            </w:tcBorders>
          </w:tcPr>
          <w:p w14:paraId="6B3416BA" w14:textId="77777777" w:rsidR="00652DD3" w:rsidRDefault="00652DD3" w:rsidP="00652DD3">
            <w:pPr>
              <w:rPr>
                <w:b/>
                <w:bCs/>
              </w:rPr>
            </w:pPr>
            <w:r>
              <w:rPr>
                <w:b/>
                <w:bCs/>
              </w:rPr>
              <w:t>R1.3</w:t>
            </w:r>
          </w:p>
        </w:tc>
        <w:tc>
          <w:tcPr>
            <w:tcW w:w="1321" w:type="dxa"/>
            <w:tcBorders>
              <w:top w:val="single" w:sz="4" w:space="0" w:color="9CC2E5"/>
              <w:left w:val="single" w:sz="4" w:space="0" w:color="9CC2E5"/>
              <w:bottom w:val="single" w:sz="4" w:space="0" w:color="9CC2E5"/>
              <w:right w:val="single" w:sz="4" w:space="0" w:color="9CC2E5"/>
            </w:tcBorders>
          </w:tcPr>
          <w:p w14:paraId="4858DD66"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14326767"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B5899F" w14:textId="77777777" w:rsidR="00652DD3" w:rsidRDefault="00652DD3" w:rsidP="00652DD3">
            <w:r>
              <w:t>Das Projekt muss im geplanten Aufwand fertiggestellt werden.</w:t>
            </w:r>
          </w:p>
        </w:tc>
      </w:tr>
      <w:tr w:rsidR="00652DD3" w14:paraId="23457A7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035072FC" w14:textId="77777777" w:rsidR="00652DD3" w:rsidRDefault="00652DD3" w:rsidP="00652DD3">
            <w:pPr>
              <w:rPr>
                <w:b/>
                <w:bCs/>
              </w:rPr>
            </w:pPr>
            <w:r>
              <w:rPr>
                <w:b/>
                <w:bCs/>
              </w:rPr>
              <w:t>R1.4</w:t>
            </w:r>
          </w:p>
        </w:tc>
        <w:tc>
          <w:tcPr>
            <w:tcW w:w="1321" w:type="dxa"/>
            <w:tcBorders>
              <w:top w:val="single" w:sz="4" w:space="0" w:color="9CC2E5"/>
              <w:left w:val="single" w:sz="4" w:space="0" w:color="9CC2E5"/>
              <w:bottom w:val="single" w:sz="4" w:space="0" w:color="9CC2E5"/>
              <w:right w:val="single" w:sz="4" w:space="0" w:color="9CC2E5"/>
            </w:tcBorders>
          </w:tcPr>
          <w:p w14:paraId="4057ED63"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083ABF85"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50D1FF8C" w14:textId="77777777" w:rsidR="00652DD3" w:rsidRDefault="00652DD3" w:rsidP="00652DD3">
            <w:r>
              <w:t xml:space="preserve">Der vom Team geschriebenen Code wird </w:t>
            </w:r>
            <w:proofErr w:type="spellStart"/>
            <w:r>
              <w:t>OpenSource</w:t>
            </w:r>
            <w:proofErr w:type="spellEnd"/>
            <w:r>
              <w:t xml:space="preserve"> lizenziert.</w:t>
            </w:r>
          </w:p>
        </w:tc>
      </w:tr>
      <w:tr w:rsidR="00652DD3" w14:paraId="4E04E542" w14:textId="77777777" w:rsidTr="00257A18">
        <w:tc>
          <w:tcPr>
            <w:tcW w:w="700" w:type="dxa"/>
            <w:tcBorders>
              <w:top w:val="single" w:sz="4" w:space="0" w:color="9CC2E5"/>
              <w:left w:val="single" w:sz="4" w:space="0" w:color="9CC2E5"/>
              <w:bottom w:val="single" w:sz="4" w:space="0" w:color="9CC2E5"/>
              <w:right w:val="single" w:sz="4" w:space="0" w:color="9CC2E5"/>
            </w:tcBorders>
          </w:tcPr>
          <w:p w14:paraId="3B783AEA" w14:textId="77777777" w:rsidR="00652DD3" w:rsidRDefault="00652DD3" w:rsidP="00652DD3">
            <w:pPr>
              <w:rPr>
                <w:b/>
                <w:bCs/>
              </w:rPr>
            </w:pPr>
            <w:r>
              <w:rPr>
                <w:b/>
                <w:bCs/>
              </w:rPr>
              <w:t>R1.5</w:t>
            </w:r>
          </w:p>
        </w:tc>
        <w:tc>
          <w:tcPr>
            <w:tcW w:w="1321" w:type="dxa"/>
            <w:tcBorders>
              <w:top w:val="single" w:sz="4" w:space="0" w:color="9CC2E5"/>
              <w:left w:val="single" w:sz="4" w:space="0" w:color="9CC2E5"/>
              <w:bottom w:val="single" w:sz="4" w:space="0" w:color="9CC2E5"/>
              <w:right w:val="single" w:sz="4" w:space="0" w:color="9CC2E5"/>
            </w:tcBorders>
          </w:tcPr>
          <w:p w14:paraId="0E78FD60"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529D0199"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6C532D7C" w14:textId="77777777" w:rsidR="00652DD3" w:rsidRDefault="00652DD3" w:rsidP="00652DD3">
            <w:r>
              <w:t>Die Applikation läuft auf den Windows Server Versionen 2012R2 und 2016</w:t>
            </w:r>
          </w:p>
        </w:tc>
      </w:tr>
      <w:tr w:rsidR="00652DD3" w14:paraId="7D1500D9" w14:textId="77777777" w:rsidTr="00257A18">
        <w:tc>
          <w:tcPr>
            <w:tcW w:w="700" w:type="dxa"/>
            <w:tcBorders>
              <w:top w:val="single" w:sz="4" w:space="0" w:color="9CC2E5"/>
              <w:left w:val="single" w:sz="4" w:space="0" w:color="9CC2E5"/>
              <w:bottom w:val="single" w:sz="4" w:space="0" w:color="9CC2E5"/>
              <w:right w:val="single" w:sz="4" w:space="0" w:color="9CC2E5"/>
            </w:tcBorders>
          </w:tcPr>
          <w:p w14:paraId="2CDBEE84" w14:textId="77777777" w:rsidR="00652DD3" w:rsidRDefault="00652DD3" w:rsidP="00652DD3">
            <w:pPr>
              <w:rPr>
                <w:b/>
                <w:bCs/>
              </w:rPr>
            </w:pPr>
            <w:r>
              <w:rPr>
                <w:b/>
                <w:bCs/>
              </w:rPr>
              <w:t>R1.6</w:t>
            </w:r>
          </w:p>
        </w:tc>
        <w:tc>
          <w:tcPr>
            <w:tcW w:w="1321" w:type="dxa"/>
            <w:tcBorders>
              <w:top w:val="single" w:sz="4" w:space="0" w:color="9CC2E5"/>
              <w:left w:val="single" w:sz="4" w:space="0" w:color="9CC2E5"/>
              <w:bottom w:val="single" w:sz="4" w:space="0" w:color="9CC2E5"/>
              <w:right w:val="single" w:sz="4" w:space="0" w:color="9CC2E5"/>
            </w:tcBorders>
          </w:tcPr>
          <w:p w14:paraId="0C5A1A1E" w14:textId="77777777" w:rsidR="00652DD3" w:rsidRDefault="00652DD3" w:rsidP="00652DD3">
            <w:r>
              <w:t>Freigegeben</w:t>
            </w:r>
          </w:p>
        </w:tc>
        <w:tc>
          <w:tcPr>
            <w:tcW w:w="584" w:type="dxa"/>
            <w:tcBorders>
              <w:top w:val="single" w:sz="4" w:space="0" w:color="9CC2E5"/>
              <w:left w:val="single" w:sz="4" w:space="0" w:color="9CC2E5"/>
              <w:bottom w:val="single" w:sz="4" w:space="0" w:color="9CC2E5"/>
              <w:right w:val="single" w:sz="4" w:space="0" w:color="9CC2E5"/>
            </w:tcBorders>
          </w:tcPr>
          <w:p w14:paraId="77A8B468" w14:textId="77777777" w:rsidR="00652DD3" w:rsidRDefault="00652DD3" w:rsidP="00652DD3">
            <w:r>
              <w:t>M</w:t>
            </w:r>
          </w:p>
        </w:tc>
        <w:tc>
          <w:tcPr>
            <w:tcW w:w="6457" w:type="dxa"/>
            <w:tcBorders>
              <w:top w:val="single" w:sz="4" w:space="0" w:color="9CC2E5"/>
              <w:left w:val="single" w:sz="4" w:space="0" w:color="9CC2E5"/>
              <w:bottom w:val="single" w:sz="4" w:space="0" w:color="9CC2E5"/>
              <w:right w:val="single" w:sz="4" w:space="0" w:color="9CC2E5"/>
            </w:tcBorders>
          </w:tcPr>
          <w:p w14:paraId="1E1DECE0" w14:textId="77777777" w:rsidR="00652DD3" w:rsidRDefault="00652DD3" w:rsidP="00652DD3">
            <w:r>
              <w:t>Die Applikation läuft als Web-Service im internen Netzwerk</w:t>
            </w:r>
          </w:p>
        </w:tc>
      </w:tr>
    </w:tbl>
    <w:p w14:paraId="29CE7CDE" w14:textId="77777777" w:rsidR="00462CD6" w:rsidRDefault="00462CD6">
      <w:pPr>
        <w:spacing w:after="160"/>
      </w:pPr>
      <w:r>
        <w:br w:type="page"/>
      </w:r>
    </w:p>
    <w:p w14:paraId="71992A2F" w14:textId="77777777" w:rsidR="002E3A28" w:rsidRDefault="002E3A28" w:rsidP="00AC1273">
      <w:pPr>
        <w:pStyle w:val="Heading2"/>
      </w:pPr>
      <w:bookmarkStart w:id="33" w:name="_Toc531346463"/>
      <w:r>
        <w:lastRenderedPageBreak/>
        <w:t>Datenmodell</w:t>
      </w:r>
      <w:bookmarkEnd w:id="33"/>
    </w:p>
    <w:p w14:paraId="03AA3B00" w14:textId="17C8ECE7" w:rsidR="00563F68" w:rsidRDefault="00B60C2C" w:rsidP="002232B3">
      <w:pPr>
        <w:pStyle w:val="Heading3"/>
      </w:pPr>
      <w:bookmarkStart w:id="34" w:name="_Toc531346464"/>
      <w:r>
        <w:t>Berechtigungen</w:t>
      </w:r>
      <w:bookmarkEnd w:id="34"/>
    </w:p>
    <w:p w14:paraId="05F8C8CF" w14:textId="2DAB646A" w:rsidR="00563F68" w:rsidRDefault="00563F68" w:rsidP="00563F68">
      <w:r>
        <w:t>Der Zugriff auf die verschiedenen Funktionen des Systems wird über folgende Rollen erfolgen.</w:t>
      </w:r>
    </w:p>
    <w:tbl>
      <w:tblPr>
        <w:tblStyle w:val="GridTable4-Accent5"/>
        <w:tblW w:w="0" w:type="auto"/>
        <w:tblLook w:val="04A0" w:firstRow="1" w:lastRow="0" w:firstColumn="1" w:lastColumn="0" w:noHBand="0" w:noVBand="1"/>
      </w:tblPr>
      <w:tblGrid>
        <w:gridCol w:w="563"/>
        <w:gridCol w:w="3118"/>
        <w:gridCol w:w="5381"/>
      </w:tblGrid>
      <w:tr w:rsidR="00563F68" w14:paraId="2A82A6CD"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BDB74DE" w14:textId="22350022" w:rsidR="00563F68" w:rsidRDefault="00563F68" w:rsidP="00563F68">
            <w:r>
              <w:t>ID</w:t>
            </w:r>
          </w:p>
        </w:tc>
        <w:tc>
          <w:tcPr>
            <w:tcW w:w="3118" w:type="dxa"/>
          </w:tcPr>
          <w:p w14:paraId="1D1F32FB" w14:textId="2C9C80A9" w:rsidR="00563F68" w:rsidRDefault="00563F68" w:rsidP="00563F68">
            <w:pPr>
              <w:cnfStyle w:val="100000000000" w:firstRow="1" w:lastRow="0" w:firstColumn="0" w:lastColumn="0" w:oddVBand="0" w:evenVBand="0" w:oddHBand="0" w:evenHBand="0" w:firstRowFirstColumn="0" w:firstRowLastColumn="0" w:lastRowFirstColumn="0" w:lastRowLastColumn="0"/>
            </w:pPr>
            <w:r>
              <w:t xml:space="preserve">Name </w:t>
            </w:r>
          </w:p>
        </w:tc>
        <w:tc>
          <w:tcPr>
            <w:tcW w:w="5381" w:type="dxa"/>
          </w:tcPr>
          <w:p w14:paraId="50F38D5A" w14:textId="422681B5" w:rsidR="00563F68" w:rsidRDefault="00563F68" w:rsidP="00563F68">
            <w:pPr>
              <w:cnfStyle w:val="100000000000" w:firstRow="1" w:lastRow="0" w:firstColumn="0" w:lastColumn="0" w:oddVBand="0" w:evenVBand="0" w:oddHBand="0" w:evenHBand="0" w:firstRowFirstColumn="0" w:firstRowLastColumn="0" w:lastRowFirstColumn="0" w:lastRowLastColumn="0"/>
            </w:pPr>
            <w:r>
              <w:t>Beschreibung</w:t>
            </w:r>
          </w:p>
        </w:tc>
      </w:tr>
      <w:tr w:rsidR="008909AA" w14:paraId="406EC641"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CBF977F" w14:textId="12398808" w:rsidR="008909AA" w:rsidRDefault="008909AA" w:rsidP="008909AA">
            <w:r>
              <w:t>R0</w:t>
            </w:r>
            <w:r w:rsidR="000F34B4">
              <w:t>1</w:t>
            </w:r>
          </w:p>
        </w:tc>
        <w:tc>
          <w:tcPr>
            <w:tcW w:w="3118" w:type="dxa"/>
          </w:tcPr>
          <w:p w14:paraId="4D239B55" w14:textId="79315517" w:rsidR="008909AA" w:rsidRDefault="008909AA" w:rsidP="008909AA">
            <w:pPr>
              <w:cnfStyle w:val="000000100000" w:firstRow="0" w:lastRow="0" w:firstColumn="0" w:lastColumn="0" w:oddVBand="0" w:evenVBand="0" w:oddHBand="1" w:evenHBand="0" w:firstRowFirstColumn="0" w:firstRowLastColumn="0" w:lastRowFirstColumn="0" w:lastRowLastColumn="0"/>
            </w:pPr>
            <w:r>
              <w:t>Reports – Reports anzeigen</w:t>
            </w:r>
          </w:p>
        </w:tc>
        <w:tc>
          <w:tcPr>
            <w:tcW w:w="5381" w:type="dxa"/>
          </w:tcPr>
          <w:p w14:paraId="6A0AEE8F" w14:textId="5D344156" w:rsidR="008909AA" w:rsidRDefault="008909AA" w:rsidP="008909AA">
            <w:pPr>
              <w:cnfStyle w:val="000000100000" w:firstRow="0" w:lastRow="0" w:firstColumn="0" w:lastColumn="0" w:oddVBand="0" w:evenVBand="0" w:oddHBand="1" w:evenHBand="0" w:firstRowFirstColumn="0" w:firstRowLastColumn="0" w:lastRowFirstColumn="0" w:lastRowLastColumn="0"/>
            </w:pPr>
            <w:r>
              <w:t>Darf die zugeordneten Reports anzeigen/ausdrucken.</w:t>
            </w:r>
          </w:p>
        </w:tc>
      </w:tr>
      <w:tr w:rsidR="008909AA" w14:paraId="445E570D"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74B89170" w14:textId="42E5147C" w:rsidR="008909AA" w:rsidRDefault="008909AA" w:rsidP="008909AA">
            <w:r>
              <w:t>R0</w:t>
            </w:r>
            <w:r w:rsidR="000F34B4">
              <w:t>2</w:t>
            </w:r>
          </w:p>
        </w:tc>
        <w:tc>
          <w:tcPr>
            <w:tcW w:w="3118" w:type="dxa"/>
          </w:tcPr>
          <w:p w14:paraId="67B0701E" w14:textId="076DA53D"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erfassen</w:t>
            </w:r>
          </w:p>
        </w:tc>
        <w:tc>
          <w:tcPr>
            <w:tcW w:w="5381" w:type="dxa"/>
          </w:tcPr>
          <w:p w14:paraId="76CA279B" w14:textId="5B450D8C"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einen </w:t>
            </w:r>
            <w:r w:rsidR="00AF4D08">
              <w:t>SOLL-</w:t>
            </w:r>
            <w:r>
              <w:t>User in WRAD erfassen.</w:t>
            </w:r>
          </w:p>
        </w:tc>
      </w:tr>
      <w:tr w:rsidR="008909AA" w14:paraId="2D78E59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23E5D5E" w14:textId="32159A0F" w:rsidR="008909AA" w:rsidRDefault="008909AA" w:rsidP="008909AA">
            <w:r>
              <w:t>R0</w:t>
            </w:r>
            <w:r w:rsidR="000F34B4">
              <w:t>3</w:t>
            </w:r>
          </w:p>
        </w:tc>
        <w:tc>
          <w:tcPr>
            <w:tcW w:w="3118" w:type="dxa"/>
          </w:tcPr>
          <w:p w14:paraId="5D90E292" w14:textId="4CF5E125" w:rsidR="008909AA" w:rsidRDefault="008909AA" w:rsidP="008909AA">
            <w:pPr>
              <w:cnfStyle w:val="000000100000" w:firstRow="0" w:lastRow="0" w:firstColumn="0" w:lastColumn="0" w:oddVBand="0" w:evenVBand="0" w:oddHBand="1" w:evenHBand="0" w:firstRowFirstColumn="0" w:firstRowLastColumn="0" w:lastRowFirstColumn="0" w:lastRowLastColumn="0"/>
            </w:pPr>
            <w:r>
              <w:t>Benutzer – Benutzer bearbeiten</w:t>
            </w:r>
          </w:p>
        </w:tc>
        <w:tc>
          <w:tcPr>
            <w:tcW w:w="5381" w:type="dxa"/>
          </w:tcPr>
          <w:p w14:paraId="1A50EBF5" w14:textId="563D1B25"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einen </w:t>
            </w:r>
            <w:r w:rsidR="00AF4D08">
              <w:t>SOLL-</w:t>
            </w:r>
            <w:r>
              <w:t>User in WRAD bearbeiten.</w:t>
            </w:r>
          </w:p>
        </w:tc>
      </w:tr>
      <w:tr w:rsidR="008909AA" w14:paraId="037CC491"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120C34DD" w14:textId="5898CB90" w:rsidR="008909AA" w:rsidRDefault="008909AA" w:rsidP="008909AA">
            <w:r>
              <w:t>R0</w:t>
            </w:r>
            <w:r w:rsidR="000F34B4">
              <w:t>4</w:t>
            </w:r>
          </w:p>
        </w:tc>
        <w:tc>
          <w:tcPr>
            <w:tcW w:w="3118" w:type="dxa"/>
          </w:tcPr>
          <w:p w14:paraId="7954AA72" w14:textId="5FC02620"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entfernen</w:t>
            </w:r>
          </w:p>
        </w:tc>
        <w:tc>
          <w:tcPr>
            <w:tcW w:w="5381" w:type="dxa"/>
          </w:tcPr>
          <w:p w14:paraId="401BBF0A" w14:textId="6A3136D0"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einen </w:t>
            </w:r>
            <w:r w:rsidR="00AF4D08">
              <w:t>SOLL-</w:t>
            </w:r>
            <w:r>
              <w:t>User aus WRAD entfernen.</w:t>
            </w:r>
          </w:p>
        </w:tc>
      </w:tr>
      <w:tr w:rsidR="008909AA" w14:paraId="1879B856"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48DB1A9" w14:textId="6793A4C3" w:rsidR="008909AA" w:rsidRDefault="008909AA" w:rsidP="008909AA">
            <w:r>
              <w:t>R0</w:t>
            </w:r>
            <w:r w:rsidR="000F34B4">
              <w:t>5</w:t>
            </w:r>
          </w:p>
        </w:tc>
        <w:tc>
          <w:tcPr>
            <w:tcW w:w="3118" w:type="dxa"/>
          </w:tcPr>
          <w:p w14:paraId="2AE58912" w14:textId="68DEFEAC"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Benutzer – Benutzer </w:t>
            </w:r>
            <w:proofErr w:type="spellStart"/>
            <w:r>
              <w:t>History</w:t>
            </w:r>
            <w:proofErr w:type="spellEnd"/>
            <w:r>
              <w:t xml:space="preserve"> anzeigen</w:t>
            </w:r>
          </w:p>
        </w:tc>
        <w:tc>
          <w:tcPr>
            <w:tcW w:w="5381" w:type="dxa"/>
          </w:tcPr>
          <w:p w14:paraId="42C847DD" w14:textId="7DB8668F"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die </w:t>
            </w:r>
            <w:proofErr w:type="spellStart"/>
            <w:r>
              <w:t>History</w:t>
            </w:r>
            <w:proofErr w:type="spellEnd"/>
            <w:r>
              <w:t xml:space="preserve"> eines Benutzer</w:t>
            </w:r>
            <w:r w:rsidR="00152DA3">
              <w:t>s</w:t>
            </w:r>
            <w:r>
              <w:t xml:space="preserve"> des WRADs einsehen</w:t>
            </w:r>
          </w:p>
        </w:tc>
      </w:tr>
      <w:tr w:rsidR="008909AA" w14:paraId="52C556B0"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10A186EC" w14:textId="687FA2D8" w:rsidR="008909AA" w:rsidRDefault="008909AA" w:rsidP="008909AA">
            <w:r>
              <w:t>R0</w:t>
            </w:r>
            <w:r w:rsidR="000F34B4">
              <w:t>6</w:t>
            </w:r>
          </w:p>
        </w:tc>
        <w:tc>
          <w:tcPr>
            <w:tcW w:w="3118" w:type="dxa"/>
          </w:tcPr>
          <w:p w14:paraId="1FC1D0BF" w14:textId="0DB5FA93" w:rsidR="008909AA" w:rsidRDefault="008909AA" w:rsidP="008909AA">
            <w:pPr>
              <w:cnfStyle w:val="000000000000" w:firstRow="0" w:lastRow="0" w:firstColumn="0" w:lastColumn="0" w:oddVBand="0" w:evenVBand="0" w:oddHBand="0" w:evenHBand="0" w:firstRowFirstColumn="0" w:firstRowLastColumn="0" w:lastRowFirstColumn="0" w:lastRowLastColumn="0"/>
            </w:pPr>
            <w:r>
              <w:t>Benutzer – Benutzer anzeigen</w:t>
            </w:r>
          </w:p>
        </w:tc>
        <w:tc>
          <w:tcPr>
            <w:tcW w:w="5381" w:type="dxa"/>
          </w:tcPr>
          <w:p w14:paraId="6971EE06" w14:textId="4535C3B1" w:rsidR="008909AA" w:rsidRDefault="008909AA" w:rsidP="008909AA">
            <w:pPr>
              <w:cnfStyle w:val="000000000000" w:firstRow="0" w:lastRow="0" w:firstColumn="0" w:lastColumn="0" w:oddVBand="0" w:evenVBand="0" w:oddHBand="0" w:evenHBand="0" w:firstRowFirstColumn="0" w:firstRowLastColumn="0" w:lastRowFirstColumn="0" w:lastRowLastColumn="0"/>
            </w:pPr>
            <w:r>
              <w:t>Darf verschiedene Kategorien von WRAD Usern einsehen</w:t>
            </w:r>
          </w:p>
        </w:tc>
      </w:tr>
      <w:tr w:rsidR="008909AA" w14:paraId="762BE597"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23ED694" w14:textId="597D4624" w:rsidR="008909AA" w:rsidRDefault="008909AA" w:rsidP="008909AA">
            <w:r>
              <w:t>R0</w:t>
            </w:r>
            <w:r w:rsidR="000F34B4">
              <w:t>7</w:t>
            </w:r>
          </w:p>
        </w:tc>
        <w:tc>
          <w:tcPr>
            <w:tcW w:w="3118" w:type="dxa"/>
          </w:tcPr>
          <w:p w14:paraId="0FBAA354" w14:textId="491C1CB5"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erfassen</w:t>
            </w:r>
          </w:p>
        </w:tc>
        <w:tc>
          <w:tcPr>
            <w:tcW w:w="5381" w:type="dxa"/>
          </w:tcPr>
          <w:p w14:paraId="06188827" w14:textId="5E290F46"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eine </w:t>
            </w:r>
            <w:r w:rsidR="00C9363D">
              <w:t>SOLL-</w:t>
            </w:r>
            <w:r>
              <w:t>Gruppe in WRAD erfassen.</w:t>
            </w:r>
          </w:p>
        </w:tc>
      </w:tr>
      <w:tr w:rsidR="008909AA" w14:paraId="1857808F"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0DD95239" w14:textId="217E747E" w:rsidR="008909AA" w:rsidRDefault="008909AA" w:rsidP="008909AA">
            <w:r>
              <w:t>R0</w:t>
            </w:r>
            <w:r w:rsidR="000F34B4">
              <w:t>8</w:t>
            </w:r>
          </w:p>
        </w:tc>
        <w:tc>
          <w:tcPr>
            <w:tcW w:w="3118" w:type="dxa"/>
          </w:tcPr>
          <w:p w14:paraId="65340855" w14:textId="456B7990" w:rsidR="008909AA" w:rsidRDefault="008909AA" w:rsidP="008909AA">
            <w:pPr>
              <w:cnfStyle w:val="000000000000" w:firstRow="0" w:lastRow="0" w:firstColumn="0" w:lastColumn="0" w:oddVBand="0" w:evenVBand="0" w:oddHBand="0" w:evenHBand="0" w:firstRowFirstColumn="0" w:firstRowLastColumn="0" w:lastRowFirstColumn="0" w:lastRowLastColumn="0"/>
            </w:pPr>
            <w:r>
              <w:t>Gruppe – Gruppe bearbeiten</w:t>
            </w:r>
          </w:p>
        </w:tc>
        <w:tc>
          <w:tcPr>
            <w:tcW w:w="5381" w:type="dxa"/>
          </w:tcPr>
          <w:p w14:paraId="1830847D" w14:textId="2557BEDE"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eine </w:t>
            </w:r>
            <w:r w:rsidR="00C9363D">
              <w:t>SOLL-</w:t>
            </w:r>
            <w:r>
              <w:t>Gruppe in WRAD bearbeiten.</w:t>
            </w:r>
          </w:p>
        </w:tc>
      </w:tr>
      <w:tr w:rsidR="008909AA" w14:paraId="3C3E85AB"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0028BD1" w14:textId="596C1296" w:rsidR="008909AA" w:rsidRDefault="008909AA" w:rsidP="008909AA">
            <w:r>
              <w:t>R</w:t>
            </w:r>
            <w:r w:rsidR="000F34B4">
              <w:t>09</w:t>
            </w:r>
          </w:p>
        </w:tc>
        <w:tc>
          <w:tcPr>
            <w:tcW w:w="3118" w:type="dxa"/>
          </w:tcPr>
          <w:p w14:paraId="3CBAA1EC" w14:textId="3DA22DD3" w:rsidR="008909AA" w:rsidRDefault="008909AA" w:rsidP="008909AA">
            <w:pPr>
              <w:cnfStyle w:val="000000100000" w:firstRow="0" w:lastRow="0" w:firstColumn="0" w:lastColumn="0" w:oddVBand="0" w:evenVBand="0" w:oddHBand="1" w:evenHBand="0" w:firstRowFirstColumn="0" w:firstRowLastColumn="0" w:lastRowFirstColumn="0" w:lastRowLastColumn="0"/>
            </w:pPr>
            <w:r>
              <w:t>Gruppe – Gruppe entfernen</w:t>
            </w:r>
          </w:p>
        </w:tc>
        <w:tc>
          <w:tcPr>
            <w:tcW w:w="5381" w:type="dxa"/>
          </w:tcPr>
          <w:p w14:paraId="5EE2C222" w14:textId="10A93E9E"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eine </w:t>
            </w:r>
            <w:r w:rsidR="00C9363D">
              <w:t>SOLL-</w:t>
            </w:r>
            <w:r>
              <w:t>Gruppe aus WRAD entfernen.</w:t>
            </w:r>
          </w:p>
        </w:tc>
      </w:tr>
      <w:tr w:rsidR="008909AA" w14:paraId="1108E68B"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30C99606" w14:textId="250957D8" w:rsidR="008909AA" w:rsidRDefault="008909AA" w:rsidP="008909AA">
            <w:r>
              <w:t>R1</w:t>
            </w:r>
            <w:r w:rsidR="000F34B4">
              <w:t>0</w:t>
            </w:r>
          </w:p>
        </w:tc>
        <w:tc>
          <w:tcPr>
            <w:tcW w:w="3118" w:type="dxa"/>
          </w:tcPr>
          <w:p w14:paraId="408D2E6F" w14:textId="38F2865F"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Gruppe – Gruppen </w:t>
            </w:r>
            <w:proofErr w:type="spellStart"/>
            <w:r>
              <w:t>History</w:t>
            </w:r>
            <w:proofErr w:type="spellEnd"/>
            <w:r>
              <w:t xml:space="preserve"> anzeigen</w:t>
            </w:r>
          </w:p>
        </w:tc>
        <w:tc>
          <w:tcPr>
            <w:tcW w:w="5381" w:type="dxa"/>
          </w:tcPr>
          <w:p w14:paraId="033B3264" w14:textId="5CA1F997" w:rsidR="008909AA" w:rsidRDefault="008909AA" w:rsidP="008909AA">
            <w:pPr>
              <w:cnfStyle w:val="000000000000" w:firstRow="0" w:lastRow="0" w:firstColumn="0" w:lastColumn="0" w:oddVBand="0" w:evenVBand="0" w:oddHBand="0" w:evenHBand="0" w:firstRowFirstColumn="0" w:firstRowLastColumn="0" w:lastRowFirstColumn="0" w:lastRowLastColumn="0"/>
            </w:pPr>
            <w:r>
              <w:t xml:space="preserve">Darf die </w:t>
            </w:r>
            <w:proofErr w:type="spellStart"/>
            <w:r>
              <w:t>History</w:t>
            </w:r>
            <w:proofErr w:type="spellEnd"/>
            <w:r>
              <w:t xml:space="preserve"> einer WR</w:t>
            </w:r>
            <w:r w:rsidR="005242B3">
              <w:t>A</w:t>
            </w:r>
            <w:r>
              <w:t>D Gruppen einsehen.</w:t>
            </w:r>
          </w:p>
        </w:tc>
      </w:tr>
      <w:tr w:rsidR="008909AA" w14:paraId="4DFB0B7D"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4D87CA65" w14:textId="0E758847" w:rsidR="008909AA" w:rsidRDefault="008909AA" w:rsidP="008909AA">
            <w:r>
              <w:t>R1</w:t>
            </w:r>
            <w:r w:rsidR="000F34B4">
              <w:t>1</w:t>
            </w:r>
          </w:p>
        </w:tc>
        <w:tc>
          <w:tcPr>
            <w:tcW w:w="3118" w:type="dxa"/>
          </w:tcPr>
          <w:p w14:paraId="6D6C5454" w14:textId="4B963743"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Gruppe – Gruppe anzeigen </w:t>
            </w:r>
          </w:p>
        </w:tc>
        <w:tc>
          <w:tcPr>
            <w:tcW w:w="5381" w:type="dxa"/>
          </w:tcPr>
          <w:p w14:paraId="6FEC0EA7" w14:textId="617CDBB7" w:rsidR="008909AA" w:rsidRDefault="008909AA" w:rsidP="008909AA">
            <w:pPr>
              <w:cnfStyle w:val="000000100000" w:firstRow="0" w:lastRow="0" w:firstColumn="0" w:lastColumn="0" w:oddVBand="0" w:evenVBand="0" w:oddHBand="1" w:evenHBand="0" w:firstRowFirstColumn="0" w:firstRowLastColumn="0" w:lastRowFirstColumn="0" w:lastRowLastColumn="0"/>
            </w:pPr>
            <w:r>
              <w:t>Darf verschiedene Kategorien von WRAD Gruppen einsehen</w:t>
            </w:r>
          </w:p>
        </w:tc>
      </w:tr>
      <w:tr w:rsidR="008909AA" w14:paraId="5FC4F25A"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58D266B1" w14:textId="63505C66" w:rsidR="008909AA" w:rsidRDefault="008909AA" w:rsidP="008909AA">
            <w:r>
              <w:t>R1</w:t>
            </w:r>
            <w:r w:rsidR="000F34B4">
              <w:t>2</w:t>
            </w:r>
          </w:p>
        </w:tc>
        <w:tc>
          <w:tcPr>
            <w:tcW w:w="3118" w:type="dxa"/>
          </w:tcPr>
          <w:p w14:paraId="1ABA8080" w14:textId="696D9542" w:rsidR="008909AA" w:rsidRDefault="008909AA" w:rsidP="008909AA">
            <w:pPr>
              <w:cnfStyle w:val="000000000000" w:firstRow="0" w:lastRow="0" w:firstColumn="0" w:lastColumn="0" w:oddVBand="0" w:evenVBand="0" w:oddHBand="0" w:evenHBand="0" w:firstRowFirstColumn="0" w:firstRowLastColumn="0" w:lastRowFirstColumn="0" w:lastRowLastColumn="0"/>
            </w:pPr>
            <w:r>
              <w:t>Rechtefehler anzeigen</w:t>
            </w:r>
          </w:p>
        </w:tc>
        <w:tc>
          <w:tcPr>
            <w:tcW w:w="5381" w:type="dxa"/>
          </w:tcPr>
          <w:p w14:paraId="7FE06D10" w14:textId="0F9E4A58" w:rsidR="008909AA" w:rsidRDefault="008909AA" w:rsidP="008909AA">
            <w:pPr>
              <w:cnfStyle w:val="000000000000" w:firstRow="0" w:lastRow="0" w:firstColumn="0" w:lastColumn="0" w:oddVBand="0" w:evenVBand="0" w:oddHBand="0" w:evenHBand="0" w:firstRowFirstColumn="0" w:firstRowLastColumn="0" w:lastRowFirstColumn="0" w:lastRowLastColumn="0"/>
            </w:pPr>
            <w:r>
              <w:t>Darf den IST</w:t>
            </w:r>
            <w:r w:rsidR="00500D52">
              <w:t>/</w:t>
            </w:r>
            <w:r>
              <w:t xml:space="preserve">SOLL-Vergleich einsehen und </w:t>
            </w:r>
            <w:r w:rsidR="003B5C9C">
              <w:t>die Anzahl Verstösse</w:t>
            </w:r>
            <w:r>
              <w:t xml:space="preserve"> anzeigen.</w:t>
            </w:r>
          </w:p>
        </w:tc>
      </w:tr>
      <w:tr w:rsidR="008909AA" w14:paraId="3C42EACB"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B4F09D8" w14:textId="0EB43AB8" w:rsidR="008909AA" w:rsidRDefault="008909AA" w:rsidP="008909AA">
            <w:r>
              <w:t>R1</w:t>
            </w:r>
            <w:r w:rsidR="000F34B4">
              <w:t>3</w:t>
            </w:r>
          </w:p>
        </w:tc>
        <w:tc>
          <w:tcPr>
            <w:tcW w:w="3118" w:type="dxa"/>
          </w:tcPr>
          <w:p w14:paraId="2239A3AC" w14:textId="31097253" w:rsidR="008909AA" w:rsidRDefault="008909AA" w:rsidP="008909AA">
            <w:pPr>
              <w:cnfStyle w:val="000000100000" w:firstRow="0" w:lastRow="0" w:firstColumn="0" w:lastColumn="0" w:oddVBand="0" w:evenVBand="0" w:oddHBand="1" w:evenHBand="0" w:firstRowFirstColumn="0" w:firstRowLastColumn="0" w:lastRowFirstColumn="0" w:lastRowLastColumn="0"/>
            </w:pPr>
            <w:r>
              <w:t>Log anzeigen</w:t>
            </w:r>
          </w:p>
        </w:tc>
        <w:tc>
          <w:tcPr>
            <w:tcW w:w="5381" w:type="dxa"/>
          </w:tcPr>
          <w:p w14:paraId="1848CF3C" w14:textId="27FC83AD" w:rsidR="008909AA" w:rsidRDefault="008909AA" w:rsidP="008909AA">
            <w:pPr>
              <w:cnfStyle w:val="000000100000" w:firstRow="0" w:lastRow="0" w:firstColumn="0" w:lastColumn="0" w:oddVBand="0" w:evenVBand="0" w:oddHBand="1" w:evenHBand="0" w:firstRowFirstColumn="0" w:firstRowLastColumn="0" w:lastRowFirstColumn="0" w:lastRowLastColumn="0"/>
            </w:pPr>
            <w:r>
              <w:t xml:space="preserve">Darf </w:t>
            </w:r>
            <w:r w:rsidR="00A1649F">
              <w:t>das</w:t>
            </w:r>
            <w:r>
              <w:t xml:space="preserve"> vom System generierte Log einsehen.</w:t>
            </w:r>
          </w:p>
        </w:tc>
      </w:tr>
      <w:tr w:rsidR="008909AA" w14:paraId="78C49D14" w14:textId="77777777" w:rsidTr="00E17746">
        <w:tc>
          <w:tcPr>
            <w:cnfStyle w:val="001000000000" w:firstRow="0" w:lastRow="0" w:firstColumn="1" w:lastColumn="0" w:oddVBand="0" w:evenVBand="0" w:oddHBand="0" w:evenHBand="0" w:firstRowFirstColumn="0" w:firstRowLastColumn="0" w:lastRowFirstColumn="0" w:lastRowLastColumn="0"/>
            <w:tcW w:w="563" w:type="dxa"/>
          </w:tcPr>
          <w:p w14:paraId="4B324575" w14:textId="541BABD4" w:rsidR="008909AA" w:rsidRDefault="008909AA" w:rsidP="008909AA">
            <w:r>
              <w:t>R1</w:t>
            </w:r>
            <w:r w:rsidR="000F34B4">
              <w:t>4</w:t>
            </w:r>
          </w:p>
        </w:tc>
        <w:tc>
          <w:tcPr>
            <w:tcW w:w="3118" w:type="dxa"/>
          </w:tcPr>
          <w:p w14:paraId="629F7CDB" w14:textId="6CB4B97A" w:rsidR="008909AA" w:rsidRDefault="008909AA" w:rsidP="008909AA">
            <w:pPr>
              <w:cnfStyle w:val="000000000000" w:firstRow="0" w:lastRow="0" w:firstColumn="0" w:lastColumn="0" w:oddVBand="0" w:evenVBand="0" w:oddHBand="0" w:evenHBand="0" w:firstRowFirstColumn="0" w:firstRowLastColumn="0" w:lastRowFirstColumn="0" w:lastRowLastColumn="0"/>
            </w:pPr>
            <w:r>
              <w:t>WRAD Einstellungen bearbeiten</w:t>
            </w:r>
          </w:p>
        </w:tc>
        <w:tc>
          <w:tcPr>
            <w:tcW w:w="5381" w:type="dxa"/>
          </w:tcPr>
          <w:p w14:paraId="1B85D838" w14:textId="6C3C6E76" w:rsidR="008909AA" w:rsidRDefault="008909AA" w:rsidP="008909AA">
            <w:pPr>
              <w:cnfStyle w:val="000000000000" w:firstRow="0" w:lastRow="0" w:firstColumn="0" w:lastColumn="0" w:oddVBand="0" w:evenVBand="0" w:oddHBand="0" w:evenHBand="0" w:firstRowFirstColumn="0" w:firstRowLastColumn="0" w:lastRowFirstColumn="0" w:lastRowLastColumn="0"/>
            </w:pPr>
            <w:r>
              <w:t>Darf die Einstellungen des Systems bearbeiten.</w:t>
            </w:r>
          </w:p>
        </w:tc>
      </w:tr>
      <w:tr w:rsidR="0002042F" w14:paraId="21916D6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44AF1B7" w14:textId="298C812B" w:rsidR="0002042F" w:rsidRDefault="0002042F" w:rsidP="0002042F">
            <w:r>
              <w:t>R1</w:t>
            </w:r>
            <w:r w:rsidR="000F34B4">
              <w:t>5</w:t>
            </w:r>
          </w:p>
        </w:tc>
        <w:tc>
          <w:tcPr>
            <w:tcW w:w="3118" w:type="dxa"/>
          </w:tcPr>
          <w:p w14:paraId="4A27B041" w14:textId="04028BD6" w:rsidR="0002042F" w:rsidRDefault="0002042F" w:rsidP="0002042F">
            <w:pPr>
              <w:cnfStyle w:val="000000100000" w:firstRow="0" w:lastRow="0" w:firstColumn="0" w:lastColumn="0" w:oddVBand="0" w:evenVBand="0" w:oddHBand="1" w:evenHBand="0" w:firstRowFirstColumn="0" w:firstRowLastColumn="0" w:lastRowFirstColumn="0" w:lastRowLastColumn="0"/>
            </w:pPr>
            <w:r>
              <w:t>CSV exportier</w:t>
            </w:r>
            <w:r w:rsidR="005242B3">
              <w:t>e</w:t>
            </w:r>
            <w:r>
              <w:t>n/importieren</w:t>
            </w:r>
          </w:p>
        </w:tc>
        <w:tc>
          <w:tcPr>
            <w:tcW w:w="5381" w:type="dxa"/>
          </w:tcPr>
          <w:p w14:paraId="6FA17EFC" w14:textId="75399C3D" w:rsidR="0002042F" w:rsidRDefault="0002042F" w:rsidP="0002042F">
            <w:pPr>
              <w:cnfStyle w:val="000000100000" w:firstRow="0" w:lastRow="0" w:firstColumn="0" w:lastColumn="0" w:oddVBand="0" w:evenVBand="0" w:oddHBand="1" w:evenHBand="0" w:firstRowFirstColumn="0" w:firstRowLastColumn="0" w:lastRowFirstColumn="0" w:lastRowLastColumn="0"/>
            </w:pPr>
            <w:r>
              <w:t xml:space="preserve">Darf </w:t>
            </w:r>
            <w:r w:rsidR="001D5C76">
              <w:t xml:space="preserve">den </w:t>
            </w:r>
            <w:r w:rsidR="008C79F7">
              <w:t>SOLL</w:t>
            </w:r>
            <w:r>
              <w:t>-Zustand</w:t>
            </w:r>
            <w:r w:rsidR="008C79F7">
              <w:t xml:space="preserve"> als CSV</w:t>
            </w:r>
            <w:r>
              <w:t xml:space="preserve"> importieren oder de</w:t>
            </w:r>
            <w:r w:rsidR="001D5C76">
              <w:t>n</w:t>
            </w:r>
            <w:r>
              <w:t xml:space="preserve"> Stand des WRAD (SOLL-Zustand) exportieren.</w:t>
            </w:r>
          </w:p>
        </w:tc>
      </w:tr>
    </w:tbl>
    <w:p w14:paraId="78DC0C3D" w14:textId="77777777" w:rsidR="00B60C2C" w:rsidRDefault="00B60C2C" w:rsidP="00B60C2C">
      <w:pPr>
        <w:pStyle w:val="Heading3"/>
        <w:numPr>
          <w:ilvl w:val="0"/>
          <w:numId w:val="0"/>
        </w:numPr>
        <w:ind w:left="720"/>
      </w:pPr>
    </w:p>
    <w:p w14:paraId="4FD679D8" w14:textId="1DA90972" w:rsidR="00563F68" w:rsidRDefault="00563F68" w:rsidP="00152DA3">
      <w:pPr>
        <w:pStyle w:val="Heading3"/>
      </w:pPr>
      <w:bookmarkStart w:id="35" w:name="_Toc531346465"/>
      <w:r>
        <w:t>Rollen</w:t>
      </w:r>
      <w:r w:rsidR="00152DA3">
        <w:t>m</w:t>
      </w:r>
      <w:r>
        <w:t>atrix</w:t>
      </w:r>
      <w:bookmarkEnd w:id="35"/>
    </w:p>
    <w:tbl>
      <w:tblPr>
        <w:tblStyle w:val="GridTable4-Accent5"/>
        <w:tblW w:w="0" w:type="auto"/>
        <w:tblLayout w:type="fixed"/>
        <w:tblLook w:val="04A0" w:firstRow="1" w:lastRow="0" w:firstColumn="1" w:lastColumn="0" w:noHBand="0" w:noVBand="1"/>
      </w:tblPr>
      <w:tblGrid>
        <w:gridCol w:w="1534"/>
        <w:gridCol w:w="1881"/>
        <w:gridCol w:w="1881"/>
        <w:gridCol w:w="1881"/>
        <w:gridCol w:w="1882"/>
      </w:tblGrid>
      <w:tr w:rsidR="006C014B" w14:paraId="0268F912" w14:textId="77777777" w:rsidTr="00E17746">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534" w:type="dxa"/>
          </w:tcPr>
          <w:p w14:paraId="4477582C" w14:textId="11F6A2E4" w:rsidR="006C014B" w:rsidRDefault="006C014B" w:rsidP="00563F68">
            <w:r>
              <w:t xml:space="preserve">Benutzer / </w:t>
            </w:r>
            <w:r w:rsidR="00690560">
              <w:t>Berechtigung</w:t>
            </w:r>
          </w:p>
        </w:tc>
        <w:tc>
          <w:tcPr>
            <w:tcW w:w="1881" w:type="dxa"/>
          </w:tcPr>
          <w:p w14:paraId="317E5D3D" w14:textId="62FB5DBD" w:rsidR="006C014B" w:rsidRDefault="006C014B" w:rsidP="00563F68">
            <w:pPr>
              <w:cnfStyle w:val="100000000000" w:firstRow="1" w:lastRow="0" w:firstColumn="0" w:lastColumn="0" w:oddVBand="0" w:evenVBand="0" w:oddHBand="0" w:evenHBand="0" w:firstRowFirstColumn="0" w:firstRowLastColumn="0" w:lastRowFirstColumn="0" w:lastRowLastColumn="0"/>
            </w:pPr>
            <w:r>
              <w:t>Abteilungsleiter</w:t>
            </w:r>
          </w:p>
        </w:tc>
        <w:tc>
          <w:tcPr>
            <w:tcW w:w="1881" w:type="dxa"/>
          </w:tcPr>
          <w:p w14:paraId="57CBAB0D" w14:textId="6E4C0425" w:rsidR="006C014B" w:rsidRDefault="006C014B" w:rsidP="00563F68">
            <w:pPr>
              <w:cnfStyle w:val="100000000000" w:firstRow="1" w:lastRow="0" w:firstColumn="0" w:lastColumn="0" w:oddVBand="0" w:evenVBand="0" w:oddHBand="0" w:evenHBand="0" w:firstRowFirstColumn="0" w:firstRowLastColumn="0" w:lastRowFirstColumn="0" w:lastRowLastColumn="0"/>
            </w:pPr>
            <w:r>
              <w:t>Auditor</w:t>
            </w:r>
          </w:p>
        </w:tc>
        <w:tc>
          <w:tcPr>
            <w:tcW w:w="1881" w:type="dxa"/>
          </w:tcPr>
          <w:p w14:paraId="3B6DECE9" w14:textId="4F2D70E4" w:rsidR="006C014B" w:rsidRDefault="006C014B" w:rsidP="00563F68">
            <w:pPr>
              <w:cnfStyle w:val="100000000000" w:firstRow="1" w:lastRow="0" w:firstColumn="0" w:lastColumn="0" w:oddVBand="0" w:evenVBand="0" w:oddHBand="0" w:evenHBand="0" w:firstRowFirstColumn="0" w:firstRowLastColumn="0" w:lastRowFirstColumn="0" w:lastRowLastColumn="0"/>
            </w:pPr>
            <w:r>
              <w:t>System Administrator</w:t>
            </w:r>
          </w:p>
        </w:tc>
        <w:tc>
          <w:tcPr>
            <w:tcW w:w="1882" w:type="dxa"/>
          </w:tcPr>
          <w:p w14:paraId="776F42F7" w14:textId="554CAE2E" w:rsidR="006C014B" w:rsidRDefault="006C014B" w:rsidP="00563F68">
            <w:pPr>
              <w:cnfStyle w:val="100000000000" w:firstRow="1" w:lastRow="0" w:firstColumn="0" w:lastColumn="0" w:oddVBand="0" w:evenVBand="0" w:oddHBand="0" w:evenHBand="0" w:firstRowFirstColumn="0" w:firstRowLastColumn="0" w:lastRowFirstColumn="0" w:lastRowLastColumn="0"/>
            </w:pPr>
            <w:r>
              <w:t>Application Owner</w:t>
            </w:r>
          </w:p>
        </w:tc>
      </w:tr>
      <w:tr w:rsidR="006C014B" w14:paraId="7C1A6281" w14:textId="77777777" w:rsidTr="00E177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33530F78" w14:textId="1D3166DB" w:rsidR="006C014B" w:rsidRDefault="006C014B" w:rsidP="00E17746">
            <w:pPr>
              <w:jc w:val="center"/>
            </w:pPr>
            <w:r>
              <w:t>R0</w:t>
            </w:r>
            <w:r w:rsidR="00CB321B">
              <w:t>1</w:t>
            </w:r>
          </w:p>
        </w:tc>
        <w:tc>
          <w:tcPr>
            <w:tcW w:w="1881" w:type="dxa"/>
          </w:tcPr>
          <w:p w14:paraId="148538A0" w14:textId="065027DA"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5DA1748" w14:textId="37051AAA"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ABC1819" w14:textId="59DCCA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38179776" w14:textId="18E3A53F"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430ED4B" w14:textId="77777777" w:rsidTr="00E17746">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B41EA7F" w14:textId="3D74AF06" w:rsidR="006C014B" w:rsidRDefault="006C014B" w:rsidP="00E17746">
            <w:pPr>
              <w:jc w:val="center"/>
            </w:pPr>
            <w:r>
              <w:t>R0</w:t>
            </w:r>
            <w:r w:rsidR="00CB321B">
              <w:t>2</w:t>
            </w:r>
          </w:p>
        </w:tc>
        <w:tc>
          <w:tcPr>
            <w:tcW w:w="1881" w:type="dxa"/>
          </w:tcPr>
          <w:p w14:paraId="4ACDD8E3" w14:textId="4C1589E5"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60652A2"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4B9CE658"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20688131" w14:textId="70472791"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513B6614" w14:textId="77777777" w:rsidTr="00E177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440C54CD" w14:textId="7FDE4126" w:rsidR="006C014B" w:rsidRDefault="006C014B" w:rsidP="00E17746">
            <w:pPr>
              <w:jc w:val="center"/>
            </w:pPr>
            <w:r>
              <w:t>R0</w:t>
            </w:r>
            <w:r w:rsidR="00CB321B">
              <w:t>3</w:t>
            </w:r>
          </w:p>
        </w:tc>
        <w:tc>
          <w:tcPr>
            <w:tcW w:w="1881" w:type="dxa"/>
          </w:tcPr>
          <w:p w14:paraId="281E0E4C" w14:textId="7157FCC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4173A9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A2EDF6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28A4B188" w14:textId="74C5E30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C129E01" w14:textId="77777777" w:rsidTr="00E17746">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EC7E587" w14:textId="3EFFF7CD" w:rsidR="006C014B" w:rsidRDefault="006C014B" w:rsidP="00E17746">
            <w:pPr>
              <w:jc w:val="center"/>
            </w:pPr>
            <w:r>
              <w:t>R0</w:t>
            </w:r>
            <w:r w:rsidR="00CB321B">
              <w:t>4</w:t>
            </w:r>
          </w:p>
        </w:tc>
        <w:tc>
          <w:tcPr>
            <w:tcW w:w="1881" w:type="dxa"/>
          </w:tcPr>
          <w:p w14:paraId="05BD6B33" w14:textId="5788DE9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4EC64072"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26A322BE"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3C67902B" w14:textId="66A37F66"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0E854F79" w14:textId="77777777" w:rsidTr="00E177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21448B25" w14:textId="2A011257" w:rsidR="006C014B" w:rsidRDefault="006C014B" w:rsidP="00E17746">
            <w:pPr>
              <w:jc w:val="center"/>
            </w:pPr>
            <w:r>
              <w:t>R0</w:t>
            </w:r>
            <w:r w:rsidR="00CB321B">
              <w:t>5</w:t>
            </w:r>
          </w:p>
        </w:tc>
        <w:tc>
          <w:tcPr>
            <w:tcW w:w="1881" w:type="dxa"/>
          </w:tcPr>
          <w:p w14:paraId="5D9ACACE" w14:textId="1EAAA1B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6631BCD" w14:textId="130A41D9"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732E4E94" w14:textId="0B8CD1F1"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7D039C04" w14:textId="295B4FA3"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468CB96C" w14:textId="77777777" w:rsidTr="00E17746">
        <w:trPr>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B469EEA" w14:textId="7D2D8D88" w:rsidR="006C014B" w:rsidRDefault="006C014B" w:rsidP="00E17746">
            <w:pPr>
              <w:jc w:val="center"/>
            </w:pPr>
            <w:r>
              <w:t>R0</w:t>
            </w:r>
            <w:r w:rsidR="00CB321B">
              <w:t>6</w:t>
            </w:r>
          </w:p>
        </w:tc>
        <w:tc>
          <w:tcPr>
            <w:tcW w:w="1881" w:type="dxa"/>
          </w:tcPr>
          <w:p w14:paraId="4F4B3533" w14:textId="345EAF31"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344B63A" w14:textId="2F73BDD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4E0F9A99" w14:textId="06460506"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7C222FB2" w14:textId="2F0AE30D"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3A31F130" w14:textId="77777777" w:rsidTr="00E1774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EE091AB" w14:textId="0872D9D1" w:rsidR="006C014B" w:rsidRDefault="006C014B" w:rsidP="00E17746">
            <w:pPr>
              <w:jc w:val="center"/>
            </w:pPr>
            <w:r>
              <w:t>R0</w:t>
            </w:r>
            <w:r w:rsidR="00CB321B">
              <w:t>7</w:t>
            </w:r>
          </w:p>
        </w:tc>
        <w:tc>
          <w:tcPr>
            <w:tcW w:w="1881" w:type="dxa"/>
          </w:tcPr>
          <w:p w14:paraId="68413438" w14:textId="473B619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287D4626"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68F8F8AB"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7326FFD8" w14:textId="4FB54476"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342ACE89" w14:textId="77777777" w:rsidTr="00E17746">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A2A8996" w14:textId="584D3B2A" w:rsidR="006C014B" w:rsidRDefault="006C014B" w:rsidP="00E17746">
            <w:pPr>
              <w:jc w:val="center"/>
            </w:pPr>
            <w:r>
              <w:t>R0</w:t>
            </w:r>
            <w:r w:rsidR="00CB321B">
              <w:t>8</w:t>
            </w:r>
          </w:p>
        </w:tc>
        <w:tc>
          <w:tcPr>
            <w:tcW w:w="1881" w:type="dxa"/>
          </w:tcPr>
          <w:p w14:paraId="7CED2312" w14:textId="4C1BB05A"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306752BD"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06DDF767"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2DE48E10" w14:textId="78103B6E"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13B9255E" w14:textId="77777777" w:rsidTr="00E177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111116A" w14:textId="4360B780" w:rsidR="006C014B" w:rsidRDefault="006C014B" w:rsidP="00E17746">
            <w:pPr>
              <w:jc w:val="center"/>
            </w:pPr>
            <w:r>
              <w:t>R</w:t>
            </w:r>
            <w:r w:rsidR="00CB321B">
              <w:t>09</w:t>
            </w:r>
          </w:p>
        </w:tc>
        <w:tc>
          <w:tcPr>
            <w:tcW w:w="1881" w:type="dxa"/>
          </w:tcPr>
          <w:p w14:paraId="56D5C3BB" w14:textId="5D494602"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61C2CDEC"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0962D3A5"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46144C1F" w14:textId="21C4DFA0"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50AB81A4" w14:textId="77777777" w:rsidTr="00E17746">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917788E" w14:textId="0DB83520" w:rsidR="006C014B" w:rsidRDefault="006C014B" w:rsidP="00E17746">
            <w:pPr>
              <w:jc w:val="center"/>
            </w:pPr>
            <w:r>
              <w:t>R1</w:t>
            </w:r>
            <w:r w:rsidR="00CB321B">
              <w:t>0</w:t>
            </w:r>
          </w:p>
        </w:tc>
        <w:tc>
          <w:tcPr>
            <w:tcW w:w="1881" w:type="dxa"/>
          </w:tcPr>
          <w:p w14:paraId="7478C8DB" w14:textId="5F0FA858"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58BE81A1" w14:textId="5F8B72DB"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F7FD1EF" w14:textId="4915D36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3B0BD9B3" w14:textId="18C3CFEC"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51693910" w14:textId="77777777" w:rsidTr="00E177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1E920FA6" w14:textId="5B0DDFD6" w:rsidR="006C014B" w:rsidRDefault="006C014B" w:rsidP="00E17746">
            <w:pPr>
              <w:jc w:val="center"/>
            </w:pPr>
            <w:r>
              <w:t>R1</w:t>
            </w:r>
            <w:r w:rsidR="00CB321B">
              <w:t>1</w:t>
            </w:r>
          </w:p>
        </w:tc>
        <w:tc>
          <w:tcPr>
            <w:tcW w:w="1881" w:type="dxa"/>
          </w:tcPr>
          <w:p w14:paraId="646F28A6" w14:textId="76BA2E34"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17774961" w14:textId="03C2200B"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1" w:type="dxa"/>
          </w:tcPr>
          <w:p w14:paraId="5646BA98" w14:textId="655B475E"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c>
          <w:tcPr>
            <w:tcW w:w="1882" w:type="dxa"/>
          </w:tcPr>
          <w:p w14:paraId="7ECE74F1" w14:textId="2B0C5F8F"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6549A077" w14:textId="77777777" w:rsidTr="00E17746">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6CCE42EB" w14:textId="45A37059" w:rsidR="006C014B" w:rsidRDefault="006C014B" w:rsidP="00E17746">
            <w:pPr>
              <w:jc w:val="center"/>
            </w:pPr>
            <w:r>
              <w:t>R1</w:t>
            </w:r>
            <w:r w:rsidR="00CB321B">
              <w:t>2</w:t>
            </w:r>
          </w:p>
        </w:tc>
        <w:tc>
          <w:tcPr>
            <w:tcW w:w="1881" w:type="dxa"/>
          </w:tcPr>
          <w:p w14:paraId="3FEA1A59" w14:textId="748A6753"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13018E3E" w14:textId="61D99DDF"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1" w:type="dxa"/>
          </w:tcPr>
          <w:p w14:paraId="3DBAA60F" w14:textId="73A025DE"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c>
          <w:tcPr>
            <w:tcW w:w="1882" w:type="dxa"/>
          </w:tcPr>
          <w:p w14:paraId="48E07086" w14:textId="14BACE1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A70D9EB" w14:textId="77777777" w:rsidTr="00E177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6FC404CF" w14:textId="3D1E90A4" w:rsidR="006C014B" w:rsidRDefault="006C014B" w:rsidP="00E17746">
            <w:pPr>
              <w:jc w:val="center"/>
            </w:pPr>
            <w:r>
              <w:t>R1</w:t>
            </w:r>
            <w:r w:rsidR="00CB321B">
              <w:t>3</w:t>
            </w:r>
          </w:p>
        </w:tc>
        <w:tc>
          <w:tcPr>
            <w:tcW w:w="1881" w:type="dxa"/>
          </w:tcPr>
          <w:p w14:paraId="4DF977FA"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767C988B"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4F50DD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334EA085" w14:textId="5D80F35D"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r w:rsidR="006C014B" w14:paraId="04915887" w14:textId="77777777" w:rsidTr="00E17746">
        <w:trPr>
          <w:trHeight w:val="270"/>
        </w:trPr>
        <w:tc>
          <w:tcPr>
            <w:cnfStyle w:val="001000000000" w:firstRow="0" w:lastRow="0" w:firstColumn="1" w:lastColumn="0" w:oddVBand="0" w:evenVBand="0" w:oddHBand="0" w:evenHBand="0" w:firstRowFirstColumn="0" w:firstRowLastColumn="0" w:lastRowFirstColumn="0" w:lastRowLastColumn="0"/>
            <w:tcW w:w="1534" w:type="dxa"/>
          </w:tcPr>
          <w:p w14:paraId="5F3B8F83" w14:textId="01FC1184" w:rsidR="006C014B" w:rsidRDefault="006C014B" w:rsidP="00E17746">
            <w:pPr>
              <w:jc w:val="center"/>
            </w:pPr>
            <w:r>
              <w:t>R1</w:t>
            </w:r>
            <w:r w:rsidR="00CB321B">
              <w:t>4</w:t>
            </w:r>
          </w:p>
        </w:tc>
        <w:tc>
          <w:tcPr>
            <w:tcW w:w="1881" w:type="dxa"/>
          </w:tcPr>
          <w:p w14:paraId="0AFD848A"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3AD2547C"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1" w:type="dxa"/>
          </w:tcPr>
          <w:p w14:paraId="31FFF549" w14:textId="77777777"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p>
        </w:tc>
        <w:tc>
          <w:tcPr>
            <w:tcW w:w="1882" w:type="dxa"/>
          </w:tcPr>
          <w:p w14:paraId="7D46149A" w14:textId="1E58C492" w:rsidR="006C014B" w:rsidRDefault="006C014B" w:rsidP="008909AA">
            <w:pPr>
              <w:jc w:val="center"/>
              <w:cnfStyle w:val="000000000000" w:firstRow="0" w:lastRow="0" w:firstColumn="0" w:lastColumn="0" w:oddVBand="0" w:evenVBand="0" w:oddHBand="0" w:evenHBand="0" w:firstRowFirstColumn="0" w:firstRowLastColumn="0" w:lastRowFirstColumn="0" w:lastRowLastColumn="0"/>
            </w:pPr>
            <w:r>
              <w:t>X</w:t>
            </w:r>
          </w:p>
        </w:tc>
      </w:tr>
      <w:tr w:rsidR="006C014B" w14:paraId="6155D1B8" w14:textId="77777777" w:rsidTr="00E17746">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534" w:type="dxa"/>
          </w:tcPr>
          <w:p w14:paraId="2A3E3D61" w14:textId="1C46B0CC" w:rsidR="006C014B" w:rsidRDefault="006C014B" w:rsidP="00E17746">
            <w:pPr>
              <w:jc w:val="center"/>
            </w:pPr>
            <w:r>
              <w:t>R1</w:t>
            </w:r>
            <w:r w:rsidR="00CB321B">
              <w:t>5</w:t>
            </w:r>
          </w:p>
        </w:tc>
        <w:tc>
          <w:tcPr>
            <w:tcW w:w="1881" w:type="dxa"/>
          </w:tcPr>
          <w:p w14:paraId="30C56CAF"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20E74321"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1" w:type="dxa"/>
          </w:tcPr>
          <w:p w14:paraId="6306FC63" w14:textId="77777777"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p>
        </w:tc>
        <w:tc>
          <w:tcPr>
            <w:tcW w:w="1882" w:type="dxa"/>
          </w:tcPr>
          <w:p w14:paraId="0037376C" w14:textId="55AB5A40" w:rsidR="006C014B" w:rsidRDefault="006C014B" w:rsidP="008909AA">
            <w:pPr>
              <w:jc w:val="center"/>
              <w:cnfStyle w:val="000000100000" w:firstRow="0" w:lastRow="0" w:firstColumn="0" w:lastColumn="0" w:oddVBand="0" w:evenVBand="0" w:oddHBand="1" w:evenHBand="0" w:firstRowFirstColumn="0" w:firstRowLastColumn="0" w:lastRowFirstColumn="0" w:lastRowLastColumn="0"/>
            </w:pPr>
            <w:r>
              <w:t>X</w:t>
            </w:r>
          </w:p>
        </w:tc>
      </w:tr>
    </w:tbl>
    <w:p w14:paraId="2923A74A" w14:textId="4974CE45" w:rsidR="008909AA" w:rsidRDefault="008909AA" w:rsidP="00563F68">
      <w:pPr>
        <w:spacing w:after="160"/>
      </w:pPr>
    </w:p>
    <w:p w14:paraId="2119F659" w14:textId="77777777" w:rsidR="008909AA" w:rsidRDefault="008909AA">
      <w:pPr>
        <w:spacing w:after="160"/>
      </w:pPr>
      <w:r>
        <w:br w:type="page"/>
      </w:r>
    </w:p>
    <w:p w14:paraId="06A1C00F" w14:textId="0900EDAA" w:rsidR="002E3A28" w:rsidRDefault="002E3A28" w:rsidP="002E3A28">
      <w:pPr>
        <w:pStyle w:val="Heading1"/>
      </w:pPr>
      <w:bookmarkStart w:id="36" w:name="_Toc531346466"/>
      <w:r>
        <w:lastRenderedPageBreak/>
        <w:t>Glossar</w:t>
      </w:r>
      <w:bookmarkEnd w:id="36"/>
    </w:p>
    <w:tbl>
      <w:tblPr>
        <w:tblStyle w:val="GridTable4-Accent5"/>
        <w:tblW w:w="9062" w:type="dxa"/>
        <w:tblLook w:val="04A0" w:firstRow="1" w:lastRow="0" w:firstColumn="1" w:lastColumn="0" w:noHBand="0" w:noVBand="1"/>
      </w:tblPr>
      <w:tblGrid>
        <w:gridCol w:w="2830"/>
        <w:gridCol w:w="6232"/>
      </w:tblGrid>
      <w:tr w:rsidR="00FD6E04" w14:paraId="17AB0EC8" w14:textId="77777777" w:rsidTr="00E17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651AB83" w14:textId="77777777" w:rsidR="00FD6E04" w:rsidRDefault="00FD6E04" w:rsidP="00AD3B4D">
            <w:pPr>
              <w:rPr>
                <w:b w:val="0"/>
                <w:bCs w:val="0"/>
              </w:rPr>
            </w:pPr>
            <w:r>
              <w:t>Begriff</w:t>
            </w:r>
          </w:p>
        </w:tc>
        <w:tc>
          <w:tcPr>
            <w:tcW w:w="6232" w:type="dxa"/>
          </w:tcPr>
          <w:p w14:paraId="062D6C94" w14:textId="77777777" w:rsidR="00FD6E04" w:rsidRDefault="00FD6E04" w:rsidP="00AD3B4D">
            <w:pPr>
              <w:cnfStyle w:val="100000000000" w:firstRow="1" w:lastRow="0" w:firstColumn="0" w:lastColumn="0" w:oddVBand="0" w:evenVBand="0" w:oddHBand="0" w:evenHBand="0" w:firstRowFirstColumn="0" w:firstRowLastColumn="0" w:lastRowFirstColumn="0" w:lastRowLastColumn="0"/>
              <w:rPr>
                <w:b w:val="0"/>
                <w:bCs w:val="0"/>
              </w:rPr>
            </w:pPr>
            <w:r>
              <w:t>Beschreibung</w:t>
            </w:r>
          </w:p>
        </w:tc>
      </w:tr>
      <w:tr w:rsidR="00FD6E04" w14:paraId="00EEC6AE"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862DE28" w14:textId="77777777" w:rsidR="00FD6E04" w:rsidRDefault="00FD6E04" w:rsidP="00AD3B4D">
            <w:r>
              <w:t>AD</w:t>
            </w:r>
          </w:p>
        </w:tc>
        <w:tc>
          <w:tcPr>
            <w:tcW w:w="6232" w:type="dxa"/>
          </w:tcPr>
          <w:p w14:paraId="23F173A8" w14:textId="77777777" w:rsidR="00FD6E04" w:rsidRDefault="00FD6E04" w:rsidP="00AD3B4D">
            <w:pPr>
              <w:cnfStyle w:val="000000100000" w:firstRow="0" w:lastRow="0" w:firstColumn="0" w:lastColumn="0" w:oddVBand="0" w:evenVBand="0" w:oddHBand="1" w:evenHBand="0" w:firstRowFirstColumn="0" w:firstRowLastColumn="0" w:lastRowFirstColumn="0" w:lastRowLastColumn="0"/>
            </w:pPr>
            <w:r>
              <w:t>Active Directory</w:t>
            </w:r>
          </w:p>
        </w:tc>
      </w:tr>
      <w:tr w:rsidR="00C22152" w14:paraId="06A9DC7B"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3210E650" w14:textId="77777777" w:rsidR="00C22152" w:rsidRDefault="00C22152" w:rsidP="009500D7">
            <w:r>
              <w:t>CSV</w:t>
            </w:r>
          </w:p>
        </w:tc>
        <w:tc>
          <w:tcPr>
            <w:tcW w:w="6232" w:type="dxa"/>
          </w:tcPr>
          <w:p w14:paraId="4D606906" w14:textId="77777777" w:rsidR="00C22152" w:rsidRDefault="00C22152" w:rsidP="009500D7">
            <w:pPr>
              <w:cnfStyle w:val="000000000000" w:firstRow="0" w:lastRow="0" w:firstColumn="0" w:lastColumn="0" w:oddVBand="0" w:evenVBand="0" w:oddHBand="0" w:evenHBand="0" w:firstRowFirstColumn="0" w:firstRowLastColumn="0" w:lastRowFirstColumn="0" w:lastRowLastColumn="0"/>
            </w:pPr>
            <w:r w:rsidRPr="0070006E">
              <w:t xml:space="preserve">Das Dateiformat CSV steht für </w:t>
            </w:r>
            <w:proofErr w:type="spellStart"/>
            <w:r w:rsidRPr="0070006E">
              <w:t>Comma-</w:t>
            </w:r>
            <w:r>
              <w:t>S</w:t>
            </w:r>
            <w:r w:rsidRPr="0070006E">
              <w:t>eparated</w:t>
            </w:r>
            <w:proofErr w:type="spellEnd"/>
            <w:r w:rsidRPr="0070006E">
              <w:t xml:space="preserve"> </w:t>
            </w:r>
            <w:r>
              <w:t>V</w:t>
            </w:r>
            <w:r w:rsidRPr="0070006E">
              <w:t>alues und beschreibt den Aufbau einer Textdatei zur Speicherung</w:t>
            </w:r>
            <w:r>
              <w:t xml:space="preserve"> von Daten.</w:t>
            </w:r>
          </w:p>
        </w:tc>
      </w:tr>
      <w:tr w:rsidR="00C72FBB" w14:paraId="51DC70F4"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348C219" w14:textId="77777777" w:rsidR="00C72FBB" w:rsidRDefault="00C72FBB" w:rsidP="00AD3B4D">
            <w:r>
              <w:t>HR</w:t>
            </w:r>
          </w:p>
        </w:tc>
        <w:tc>
          <w:tcPr>
            <w:tcW w:w="6232" w:type="dxa"/>
          </w:tcPr>
          <w:p w14:paraId="794B1E75" w14:textId="77777777" w:rsidR="00C72FBB" w:rsidRDefault="00C72FBB" w:rsidP="00AD3B4D">
            <w:pPr>
              <w:cnfStyle w:val="000000100000" w:firstRow="0" w:lastRow="0" w:firstColumn="0" w:lastColumn="0" w:oddVBand="0" w:evenVBand="0" w:oddHBand="1" w:evenHBand="0" w:firstRowFirstColumn="0" w:firstRowLastColumn="0" w:lastRowFirstColumn="0" w:lastRowLastColumn="0"/>
            </w:pPr>
            <w:r>
              <w:t>Human Resources</w:t>
            </w:r>
          </w:p>
        </w:tc>
      </w:tr>
      <w:tr w:rsidR="00726DD8" w14:paraId="6C84783C"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B671BD4" w14:textId="5CAC63F1" w:rsidR="00726DD8" w:rsidRDefault="00726DD8" w:rsidP="00AD3B4D">
            <w:proofErr w:type="spellStart"/>
            <w:r>
              <w:t>MariaDB</w:t>
            </w:r>
            <w:proofErr w:type="spellEnd"/>
          </w:p>
        </w:tc>
        <w:tc>
          <w:tcPr>
            <w:tcW w:w="6232" w:type="dxa"/>
          </w:tcPr>
          <w:p w14:paraId="2DA34B17" w14:textId="3C74ED9C" w:rsidR="00726DD8" w:rsidRDefault="00726DD8" w:rsidP="00AD3B4D">
            <w:pPr>
              <w:cnfStyle w:val="000000000000" w:firstRow="0" w:lastRow="0" w:firstColumn="0" w:lastColumn="0" w:oddVBand="0" w:evenVBand="0" w:oddHBand="0" w:evenHBand="0" w:firstRowFirstColumn="0" w:firstRowLastColumn="0" w:lastRowFirstColumn="0" w:lastRowLastColumn="0"/>
            </w:pPr>
            <w:proofErr w:type="spellStart"/>
            <w:r>
              <w:t>MariaDB</w:t>
            </w:r>
            <w:proofErr w:type="spellEnd"/>
            <w:r>
              <w:t xml:space="preserve"> ist eine relationale Datenbank.</w:t>
            </w:r>
          </w:p>
        </w:tc>
      </w:tr>
      <w:tr w:rsidR="00C72FBB" w14:paraId="325F9D1C"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E623A0" w14:textId="77777777" w:rsidR="00C72FBB" w:rsidRDefault="00C72FBB" w:rsidP="00AD3B4D">
            <w:proofErr w:type="spellStart"/>
            <w:r>
              <w:t>Remediate</w:t>
            </w:r>
            <w:proofErr w:type="spellEnd"/>
          </w:p>
        </w:tc>
        <w:tc>
          <w:tcPr>
            <w:tcW w:w="6232" w:type="dxa"/>
          </w:tcPr>
          <w:p w14:paraId="67F16293" w14:textId="5876E8FE" w:rsidR="00C72FBB" w:rsidRDefault="00C72FBB" w:rsidP="00AD3B4D">
            <w:pPr>
              <w:cnfStyle w:val="000000100000" w:firstRow="0" w:lastRow="0" w:firstColumn="0" w:lastColumn="0" w:oddVBand="0" w:evenVBand="0" w:oddHBand="1" w:evenHBand="0" w:firstRowFirstColumn="0" w:firstRowLastColumn="0" w:lastRowFirstColumn="0" w:lastRowLastColumn="0"/>
            </w:pPr>
            <w:r>
              <w:t>«Ein Defizit oder ein Problem korrigieren oder verbessern» / «Ein gewünschter Zustand abbilden»</w:t>
            </w:r>
            <w:r w:rsidR="00D15998">
              <w:t>.</w:t>
            </w:r>
          </w:p>
        </w:tc>
      </w:tr>
      <w:tr w:rsidR="003E65FE" w14:paraId="554B8AEE" w14:textId="77777777" w:rsidTr="00E17746">
        <w:tc>
          <w:tcPr>
            <w:cnfStyle w:val="001000000000" w:firstRow="0" w:lastRow="0" w:firstColumn="1" w:lastColumn="0" w:oddVBand="0" w:evenVBand="0" w:oddHBand="0" w:evenHBand="0" w:firstRowFirstColumn="0" w:firstRowLastColumn="0" w:lastRowFirstColumn="0" w:lastRowLastColumn="0"/>
            <w:tcW w:w="2830" w:type="dxa"/>
          </w:tcPr>
          <w:p w14:paraId="28EC79B3" w14:textId="4A69F632" w:rsidR="003E65FE" w:rsidRDefault="003E65FE" w:rsidP="00AD3B4D">
            <w:r>
              <w:t>Verwaiste Accounts</w:t>
            </w:r>
          </w:p>
        </w:tc>
        <w:tc>
          <w:tcPr>
            <w:tcW w:w="6232" w:type="dxa"/>
          </w:tcPr>
          <w:p w14:paraId="130581A6" w14:textId="0F95F8AE" w:rsidR="003E65FE" w:rsidRDefault="003E65FE" w:rsidP="00AD3B4D">
            <w:pPr>
              <w:cnfStyle w:val="000000000000" w:firstRow="0" w:lastRow="0" w:firstColumn="0" w:lastColumn="0" w:oddVBand="0" w:evenVBand="0" w:oddHBand="0" w:evenHBand="0" w:firstRowFirstColumn="0" w:firstRowLastColumn="0" w:lastRowFirstColumn="0" w:lastRowLastColumn="0"/>
            </w:pPr>
            <w:r>
              <w:t>Accounts gelten als verwaist, wenn diese über einen Zeitraum nicht mehr gebraucht werden.</w:t>
            </w:r>
          </w:p>
        </w:tc>
      </w:tr>
      <w:tr w:rsidR="00E17746" w:rsidRPr="00904908" w14:paraId="1EDBB0BB" w14:textId="77777777" w:rsidTr="00E1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8F3E0F3" w14:textId="12AC1B51" w:rsidR="00E17746" w:rsidRDefault="00E17746" w:rsidP="00AD3B4D">
            <w:r>
              <w:t>WRAD</w:t>
            </w:r>
          </w:p>
        </w:tc>
        <w:tc>
          <w:tcPr>
            <w:tcW w:w="6232" w:type="dxa"/>
          </w:tcPr>
          <w:p w14:paraId="2F099D13" w14:textId="68839905" w:rsidR="00E17746" w:rsidRPr="00904908" w:rsidRDefault="00E17746" w:rsidP="00AD3B4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904908">
              <w:rPr>
                <w:lang w:val="en-US"/>
              </w:rPr>
              <w:t>Webbasiertes</w:t>
            </w:r>
            <w:proofErr w:type="spellEnd"/>
            <w:r w:rsidRPr="00904908">
              <w:rPr>
                <w:lang w:val="en-US"/>
              </w:rPr>
              <w:t xml:space="preserve"> Reporting </w:t>
            </w:r>
            <w:proofErr w:type="spellStart"/>
            <w:r w:rsidRPr="00904908">
              <w:rPr>
                <w:lang w:val="en-US"/>
              </w:rPr>
              <w:t>für</w:t>
            </w:r>
            <w:proofErr w:type="spellEnd"/>
            <w:r w:rsidRPr="00904908">
              <w:rPr>
                <w:lang w:val="en-US"/>
              </w:rPr>
              <w:t xml:space="preserve"> Windows Active Directory</w:t>
            </w:r>
          </w:p>
        </w:tc>
      </w:tr>
    </w:tbl>
    <w:p w14:paraId="359A211A" w14:textId="77777777" w:rsidR="00FD6E04" w:rsidRPr="00904908" w:rsidRDefault="00FD6E04" w:rsidP="00FD6E04">
      <w:pPr>
        <w:rPr>
          <w:lang w:val="en-US"/>
        </w:rPr>
      </w:pPr>
    </w:p>
    <w:p w14:paraId="74F4B71D" w14:textId="77777777" w:rsidR="002E3A28" w:rsidRDefault="002E3A28" w:rsidP="002E3A28">
      <w:pPr>
        <w:pStyle w:val="Heading1"/>
      </w:pPr>
      <w:bookmarkStart w:id="37" w:name="_Toc531346467"/>
      <w:r>
        <w:t>Literaturverzeichnis</w:t>
      </w:r>
      <w:bookmarkEnd w:id="37"/>
    </w:p>
    <w:p w14:paraId="6B21B71D" w14:textId="77777777" w:rsidR="00401947" w:rsidRDefault="00401947" w:rsidP="00401947">
      <w:pPr>
        <w:pStyle w:val="Heading1"/>
      </w:pPr>
      <w:bookmarkStart w:id="38" w:name="_Toc531346468"/>
      <w:r>
        <w:t>Abbildungsverzeichnis</w:t>
      </w:r>
      <w:bookmarkEnd w:id="38"/>
    </w:p>
    <w:p w14:paraId="6BA70CDD" w14:textId="20EBDA19" w:rsidR="00A02FA7" w:rsidRDefault="00D11E7C">
      <w:pPr>
        <w:pStyle w:val="TableofFigures"/>
        <w:tabs>
          <w:tab w:val="right" w:leader="dot" w:pos="9062"/>
        </w:tabs>
        <w:rPr>
          <w:rFonts w:eastAsiaTheme="minorEastAsia"/>
          <w:noProof/>
          <w:lang w:eastAsia="de-CH"/>
        </w:rPr>
      </w:pPr>
      <w:r>
        <w:fldChar w:fldCharType="begin"/>
      </w:r>
      <w:r w:rsidRPr="00EB6EE8">
        <w:instrText xml:space="preserve"> TOC \n \h \z \t "TOC Reference" \c </w:instrText>
      </w:r>
      <w:r>
        <w:fldChar w:fldCharType="separate"/>
      </w:r>
      <w:hyperlink w:anchor="_Toc531346469" w:history="1">
        <w:r w:rsidR="00A02FA7" w:rsidRPr="002E7F72">
          <w:rPr>
            <w:rStyle w:val="Hyperlink"/>
            <w:smallCaps/>
            <w:noProof/>
          </w:rPr>
          <w:t>Abbildung 1: Zeigt das Systemumfeld der Applikation</w:t>
        </w:r>
      </w:hyperlink>
    </w:p>
    <w:p w14:paraId="02A56789" w14:textId="02415B71" w:rsidR="00A02FA7" w:rsidRDefault="00A02FA7">
      <w:pPr>
        <w:pStyle w:val="TableofFigures"/>
        <w:tabs>
          <w:tab w:val="right" w:leader="dot" w:pos="9062"/>
        </w:tabs>
        <w:rPr>
          <w:rFonts w:eastAsiaTheme="minorEastAsia"/>
          <w:noProof/>
          <w:lang w:eastAsia="de-CH"/>
        </w:rPr>
      </w:pPr>
      <w:hyperlink w:anchor="_Toc531346470" w:history="1">
        <w:r w:rsidRPr="002E7F72">
          <w:rPr>
            <w:rStyle w:val="Hyperlink"/>
            <w:smallCaps/>
            <w:noProof/>
          </w:rPr>
          <w:t>Abbildung 2: Mockup «GUI Auditor»</w:t>
        </w:r>
      </w:hyperlink>
    </w:p>
    <w:p w14:paraId="1E819FF4" w14:textId="44DDC050" w:rsidR="00A02FA7" w:rsidRDefault="00A02FA7">
      <w:pPr>
        <w:pStyle w:val="TableofFigures"/>
        <w:tabs>
          <w:tab w:val="right" w:leader="dot" w:pos="9062"/>
        </w:tabs>
        <w:rPr>
          <w:rFonts w:eastAsiaTheme="minorEastAsia"/>
          <w:noProof/>
          <w:lang w:eastAsia="de-CH"/>
        </w:rPr>
      </w:pPr>
      <w:hyperlink w:anchor="_Toc531346471" w:history="1">
        <w:r w:rsidRPr="002E7F72">
          <w:rPr>
            <w:rStyle w:val="Hyperlink"/>
            <w:smallCaps/>
            <w:noProof/>
          </w:rPr>
          <w:t>Abbildung 3: Mockup «GUI Systemadministrator»</w:t>
        </w:r>
      </w:hyperlink>
    </w:p>
    <w:p w14:paraId="6DE21B6C" w14:textId="2C36A932" w:rsidR="00A02FA7" w:rsidRDefault="00A02FA7">
      <w:pPr>
        <w:pStyle w:val="TableofFigures"/>
        <w:tabs>
          <w:tab w:val="right" w:leader="dot" w:pos="9062"/>
        </w:tabs>
        <w:rPr>
          <w:rFonts w:eastAsiaTheme="minorEastAsia"/>
          <w:noProof/>
          <w:lang w:eastAsia="de-CH"/>
        </w:rPr>
      </w:pPr>
      <w:hyperlink w:anchor="_Toc531346472" w:history="1">
        <w:r w:rsidRPr="002E7F72">
          <w:rPr>
            <w:rStyle w:val="Hyperlink"/>
            <w:smallCaps/>
            <w:noProof/>
            <w:lang w:val="en-US"/>
          </w:rPr>
          <w:t>Abbildung 4: Mockup «GUI Application Owner»</w:t>
        </w:r>
      </w:hyperlink>
    </w:p>
    <w:p w14:paraId="79A4D958" w14:textId="182F5A47" w:rsidR="006869E0" w:rsidRPr="006869E0" w:rsidRDefault="00D11E7C" w:rsidP="006B00AB">
      <w:r>
        <w:fldChar w:fldCharType="end"/>
      </w:r>
    </w:p>
    <w:sectPr w:rsidR="006869E0" w:rsidRPr="006869E0" w:rsidSect="00B165C1">
      <w:pgSz w:w="11906" w:h="16838"/>
      <w:pgMar w:top="1418" w:right="1417" w:bottom="1134" w:left="1417" w:header="99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B98A9" w14:textId="77777777" w:rsidR="00105155" w:rsidRDefault="00105155" w:rsidP="00B165C1">
      <w:pPr>
        <w:spacing w:line="240" w:lineRule="auto"/>
      </w:pPr>
      <w:r>
        <w:separator/>
      </w:r>
    </w:p>
  </w:endnote>
  <w:endnote w:type="continuationSeparator" w:id="0">
    <w:p w14:paraId="717DE2EC" w14:textId="77777777" w:rsidR="00105155" w:rsidRDefault="00105155" w:rsidP="00B16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11DC8" w14:textId="77777777" w:rsidR="007B59AB" w:rsidRPr="003508E1" w:rsidRDefault="007B59AB"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8E742" w14:textId="77777777" w:rsidR="007B59AB" w:rsidRPr="003508E1" w:rsidRDefault="007B59AB" w:rsidP="003508E1">
    <w:pPr>
      <w:rPr>
        <w:lang w:val="fr-CH"/>
      </w:rPr>
    </w:pPr>
    <w:r w:rsidRPr="003508E1">
      <w:rPr>
        <w:sz w:val="16"/>
        <w:szCs w:val="16"/>
        <w:lang w:val="fr-CH"/>
      </w:rPr>
      <w:t xml:space="preserve">Berner </w:t>
    </w:r>
    <w:proofErr w:type="spellStart"/>
    <w:r w:rsidRPr="003508E1">
      <w:rPr>
        <w:sz w:val="16"/>
        <w:szCs w:val="16"/>
        <w:lang w:val="fr-CH"/>
      </w:rPr>
      <w:t>Fachhochschule</w:t>
    </w:r>
    <w:proofErr w:type="spellEnd"/>
    <w:r w:rsidRPr="003508E1">
      <w:rPr>
        <w:sz w:val="16"/>
        <w:szCs w:val="16"/>
        <w:lang w:val="fr-CH"/>
      </w:rPr>
      <w:t xml:space="preserve"> | Haute école spécialisée bernoise | Bern University of </w:t>
    </w:r>
    <w:proofErr w:type="spellStart"/>
    <w:r w:rsidRPr="003508E1">
      <w:rPr>
        <w:sz w:val="16"/>
        <w:szCs w:val="16"/>
        <w:lang w:val="fr-CH"/>
      </w:rPr>
      <w:t>Applied</w:t>
    </w:r>
    <w:proofErr w:type="spellEnd"/>
    <w:r w:rsidRPr="003508E1">
      <w:rPr>
        <w:sz w:val="16"/>
        <w:szCs w:val="16"/>
        <w:lang w:val="fr-CH"/>
      </w:rPr>
      <w:t xml:space="preserve"> Sciences </w:t>
    </w:r>
    <w:r>
      <w:rPr>
        <w:sz w:val="16"/>
        <w:szCs w:val="16"/>
        <w:lang w:val="fr-CH"/>
      </w:rPr>
      <w:tab/>
    </w:r>
    <w:r>
      <w:rPr>
        <w:sz w:val="16"/>
        <w:szCs w:val="16"/>
        <w:lang w:val="fr-CH"/>
      </w:rPr>
      <w:tab/>
    </w:r>
    <w:r>
      <w:rPr>
        <w:sz w:val="16"/>
        <w:szCs w:val="16"/>
        <w:lang w:val="fr-CH"/>
      </w:rPr>
      <w:tab/>
    </w:r>
    <w:r>
      <w:rPr>
        <w:sz w:val="16"/>
        <w:szCs w:val="16"/>
        <w:lang w:val="fr-CH"/>
      </w:rPr>
      <w:tab/>
    </w:r>
    <w:r w:rsidRPr="003508E1">
      <w:rPr>
        <w:sz w:val="16"/>
        <w:szCs w:val="16"/>
        <w:lang w:val="fr-CH"/>
      </w:rPr>
      <w:fldChar w:fldCharType="begin"/>
    </w:r>
    <w:r w:rsidRPr="003508E1">
      <w:rPr>
        <w:sz w:val="16"/>
        <w:szCs w:val="16"/>
        <w:lang w:val="fr-CH"/>
      </w:rPr>
      <w:instrText>PAGE   \* MERGEFORMAT</w:instrText>
    </w:r>
    <w:r w:rsidRPr="003508E1">
      <w:rPr>
        <w:sz w:val="16"/>
        <w:szCs w:val="16"/>
        <w:lang w:val="fr-CH"/>
      </w:rPr>
      <w:fldChar w:fldCharType="separate"/>
    </w:r>
    <w:r w:rsidRPr="003508E1">
      <w:rPr>
        <w:sz w:val="16"/>
        <w:szCs w:val="16"/>
        <w:lang w:val="fr-CH"/>
      </w:rPr>
      <w:t>1</w:t>
    </w:r>
    <w:r w:rsidRPr="003508E1">
      <w:rPr>
        <w:sz w:val="16"/>
        <w:szCs w:val="16"/>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E918D3" w14:textId="77777777" w:rsidR="00105155" w:rsidRDefault="00105155" w:rsidP="00B165C1">
      <w:pPr>
        <w:spacing w:line="240" w:lineRule="auto"/>
      </w:pPr>
      <w:r>
        <w:separator/>
      </w:r>
    </w:p>
  </w:footnote>
  <w:footnote w:type="continuationSeparator" w:id="0">
    <w:p w14:paraId="0A1746CC" w14:textId="77777777" w:rsidR="00105155" w:rsidRDefault="00105155" w:rsidP="00B16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37AEE" w14:textId="77777777" w:rsidR="007B59AB" w:rsidRDefault="007B59AB" w:rsidP="00B165C1">
    <w:pPr>
      <w:pStyle w:val="Header"/>
      <w:tabs>
        <w:tab w:val="clear" w:pos="4536"/>
        <w:tab w:val="clear" w:pos="9072"/>
        <w:tab w:val="left" w:pos="7189"/>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58C9F" w14:textId="77777777" w:rsidR="007B59AB" w:rsidRDefault="007B59AB">
    <w:pPr>
      <w:pStyle w:val="Header"/>
    </w:pPr>
    <w:r>
      <w:rPr>
        <w:noProof/>
      </w:rPr>
      <w:drawing>
        <wp:anchor distT="0" distB="0" distL="114300" distR="114300" simplePos="0" relativeHeight="251659264" behindDoc="1" locked="0" layoutInCell="1" allowOverlap="1" wp14:anchorId="045DE1BA" wp14:editId="20A93C7E">
          <wp:simplePos x="0" y="0"/>
          <wp:positionH relativeFrom="page">
            <wp:posOffset>899795</wp:posOffset>
          </wp:positionH>
          <wp:positionV relativeFrom="page">
            <wp:posOffset>448945</wp:posOffset>
          </wp:positionV>
          <wp:extent cx="510143" cy="756025"/>
          <wp:effectExtent l="0" t="0" r="0" b="5975"/>
          <wp:wrapNone/>
          <wp:docPr id="4" name="logo_sw_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510143" cy="756025"/>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38948" w14:textId="77777777" w:rsidR="007B59AB" w:rsidRPr="003508E1" w:rsidRDefault="007B59AB" w:rsidP="00B165C1">
    <w:pPr>
      <w:pStyle w:val="Header"/>
      <w:tabs>
        <w:tab w:val="clear" w:pos="4536"/>
        <w:tab w:val="clear" w:pos="9072"/>
        <w:tab w:val="left" w:pos="7189"/>
      </w:tabs>
      <w:rPr>
        <w:lang w:val="fr-CH"/>
      </w:rPr>
    </w:pPr>
    <w:r w:rsidRPr="003508E1">
      <w:rPr>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6D97"/>
    <w:multiLevelType w:val="hybridMultilevel"/>
    <w:tmpl w:val="19E27676"/>
    <w:lvl w:ilvl="0" w:tplc="28EC6D50">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C12270D"/>
    <w:multiLevelType w:val="hybridMultilevel"/>
    <w:tmpl w:val="819831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F8420B8"/>
    <w:multiLevelType w:val="multilevel"/>
    <w:tmpl w:val="2648E40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4377060"/>
    <w:multiLevelType w:val="hybridMultilevel"/>
    <w:tmpl w:val="A6C0B8BC"/>
    <w:lvl w:ilvl="0" w:tplc="21C86A2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52B247E"/>
    <w:multiLevelType w:val="multilevel"/>
    <w:tmpl w:val="52A26512"/>
    <w:styleLink w:val="WW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5ECE5E14"/>
    <w:multiLevelType w:val="hybridMultilevel"/>
    <w:tmpl w:val="BD6E9856"/>
    <w:lvl w:ilvl="0" w:tplc="6CEE77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4"/>
  </w:num>
  <w:num w:numId="6">
    <w:abstractNumId w:val="4"/>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p Köfer">
    <w15:presenceInfo w15:providerId="AD" w15:userId="S::philipp.koefer@isolutions.ch::4890f919-5f42-4970-84f9-86b63eddda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C1"/>
    <w:rsid w:val="00000D51"/>
    <w:rsid w:val="0002042F"/>
    <w:rsid w:val="00035F5C"/>
    <w:rsid w:val="000A5F9E"/>
    <w:rsid w:val="000C5447"/>
    <w:rsid w:val="000D3080"/>
    <w:rsid w:val="000E46D8"/>
    <w:rsid w:val="000F34B4"/>
    <w:rsid w:val="00105155"/>
    <w:rsid w:val="00110196"/>
    <w:rsid w:val="00132A9C"/>
    <w:rsid w:val="0013468B"/>
    <w:rsid w:val="00150F51"/>
    <w:rsid w:val="00152967"/>
    <w:rsid w:val="00152DA3"/>
    <w:rsid w:val="00160B88"/>
    <w:rsid w:val="001718C5"/>
    <w:rsid w:val="001774C4"/>
    <w:rsid w:val="00180149"/>
    <w:rsid w:val="001976C9"/>
    <w:rsid w:val="001A1513"/>
    <w:rsid w:val="001A3982"/>
    <w:rsid w:val="001A69CE"/>
    <w:rsid w:val="001D5C76"/>
    <w:rsid w:val="001E5788"/>
    <w:rsid w:val="002232B3"/>
    <w:rsid w:val="00223A9A"/>
    <w:rsid w:val="00256C6A"/>
    <w:rsid w:val="00257A18"/>
    <w:rsid w:val="0026398D"/>
    <w:rsid w:val="00267FBB"/>
    <w:rsid w:val="002778D5"/>
    <w:rsid w:val="002837FB"/>
    <w:rsid w:val="00292DE3"/>
    <w:rsid w:val="002B6087"/>
    <w:rsid w:val="002C3A55"/>
    <w:rsid w:val="002E3A28"/>
    <w:rsid w:val="002E5C33"/>
    <w:rsid w:val="002F70A8"/>
    <w:rsid w:val="003508E1"/>
    <w:rsid w:val="00354C6B"/>
    <w:rsid w:val="00360556"/>
    <w:rsid w:val="003723C6"/>
    <w:rsid w:val="00390CE5"/>
    <w:rsid w:val="003B1476"/>
    <w:rsid w:val="003B5C9C"/>
    <w:rsid w:val="003E509A"/>
    <w:rsid w:val="003E65FE"/>
    <w:rsid w:val="00401947"/>
    <w:rsid w:val="00424967"/>
    <w:rsid w:val="004323B9"/>
    <w:rsid w:val="00462CD6"/>
    <w:rsid w:val="00462D74"/>
    <w:rsid w:val="0047534D"/>
    <w:rsid w:val="0048003B"/>
    <w:rsid w:val="00491BF0"/>
    <w:rsid w:val="004A7648"/>
    <w:rsid w:val="004E0336"/>
    <w:rsid w:val="00500D52"/>
    <w:rsid w:val="00514663"/>
    <w:rsid w:val="00515AA1"/>
    <w:rsid w:val="005242B3"/>
    <w:rsid w:val="00533075"/>
    <w:rsid w:val="00537A00"/>
    <w:rsid w:val="00563F68"/>
    <w:rsid w:val="00585511"/>
    <w:rsid w:val="00585F21"/>
    <w:rsid w:val="005954FF"/>
    <w:rsid w:val="005D16A4"/>
    <w:rsid w:val="005F14C0"/>
    <w:rsid w:val="00624DF3"/>
    <w:rsid w:val="00630330"/>
    <w:rsid w:val="00633930"/>
    <w:rsid w:val="00635F66"/>
    <w:rsid w:val="00652122"/>
    <w:rsid w:val="00652DD3"/>
    <w:rsid w:val="00670527"/>
    <w:rsid w:val="0067158D"/>
    <w:rsid w:val="00685178"/>
    <w:rsid w:val="006869E0"/>
    <w:rsid w:val="00690560"/>
    <w:rsid w:val="00693CC7"/>
    <w:rsid w:val="006B00AB"/>
    <w:rsid w:val="006C014B"/>
    <w:rsid w:val="0070006E"/>
    <w:rsid w:val="00726DD8"/>
    <w:rsid w:val="00730D4F"/>
    <w:rsid w:val="00746EE4"/>
    <w:rsid w:val="00753511"/>
    <w:rsid w:val="007B4112"/>
    <w:rsid w:val="007B59AB"/>
    <w:rsid w:val="00801431"/>
    <w:rsid w:val="008039E0"/>
    <w:rsid w:val="00806441"/>
    <w:rsid w:val="00827705"/>
    <w:rsid w:val="008407C2"/>
    <w:rsid w:val="0088479C"/>
    <w:rsid w:val="008909AA"/>
    <w:rsid w:val="00894050"/>
    <w:rsid w:val="008970C8"/>
    <w:rsid w:val="008979C4"/>
    <w:rsid w:val="008C79F7"/>
    <w:rsid w:val="008F1A0C"/>
    <w:rsid w:val="008F2684"/>
    <w:rsid w:val="008F7907"/>
    <w:rsid w:val="00904908"/>
    <w:rsid w:val="00924D62"/>
    <w:rsid w:val="009500D7"/>
    <w:rsid w:val="00956C2D"/>
    <w:rsid w:val="0096479B"/>
    <w:rsid w:val="00980536"/>
    <w:rsid w:val="00987C15"/>
    <w:rsid w:val="009A1E37"/>
    <w:rsid w:val="009A7F2A"/>
    <w:rsid w:val="009D1DC2"/>
    <w:rsid w:val="00A02FA7"/>
    <w:rsid w:val="00A07D57"/>
    <w:rsid w:val="00A1649F"/>
    <w:rsid w:val="00A32347"/>
    <w:rsid w:val="00A5243F"/>
    <w:rsid w:val="00A83BC5"/>
    <w:rsid w:val="00A97550"/>
    <w:rsid w:val="00AC1273"/>
    <w:rsid w:val="00AC23FD"/>
    <w:rsid w:val="00AD3962"/>
    <w:rsid w:val="00AD3B4D"/>
    <w:rsid w:val="00AE7EBD"/>
    <w:rsid w:val="00AF10EF"/>
    <w:rsid w:val="00AF4D08"/>
    <w:rsid w:val="00B029A4"/>
    <w:rsid w:val="00B125D7"/>
    <w:rsid w:val="00B13DF2"/>
    <w:rsid w:val="00B165C1"/>
    <w:rsid w:val="00B226CD"/>
    <w:rsid w:val="00B3110F"/>
    <w:rsid w:val="00B3705C"/>
    <w:rsid w:val="00B40105"/>
    <w:rsid w:val="00B60C2C"/>
    <w:rsid w:val="00B82FE5"/>
    <w:rsid w:val="00BA3FD9"/>
    <w:rsid w:val="00BA642D"/>
    <w:rsid w:val="00BC0209"/>
    <w:rsid w:val="00C023FD"/>
    <w:rsid w:val="00C157B2"/>
    <w:rsid w:val="00C22152"/>
    <w:rsid w:val="00C35E2E"/>
    <w:rsid w:val="00C35F21"/>
    <w:rsid w:val="00C411D9"/>
    <w:rsid w:val="00C72FBB"/>
    <w:rsid w:val="00C9363D"/>
    <w:rsid w:val="00CA0812"/>
    <w:rsid w:val="00CA0F9C"/>
    <w:rsid w:val="00CA592B"/>
    <w:rsid w:val="00CB321B"/>
    <w:rsid w:val="00CB3907"/>
    <w:rsid w:val="00CC4BCD"/>
    <w:rsid w:val="00CD2A67"/>
    <w:rsid w:val="00CD2FD9"/>
    <w:rsid w:val="00CF15D0"/>
    <w:rsid w:val="00CF678A"/>
    <w:rsid w:val="00D11E7C"/>
    <w:rsid w:val="00D15998"/>
    <w:rsid w:val="00D22455"/>
    <w:rsid w:val="00D31BE6"/>
    <w:rsid w:val="00D80DCA"/>
    <w:rsid w:val="00D84048"/>
    <w:rsid w:val="00E048B0"/>
    <w:rsid w:val="00E073CA"/>
    <w:rsid w:val="00E17746"/>
    <w:rsid w:val="00E3238D"/>
    <w:rsid w:val="00E33FAE"/>
    <w:rsid w:val="00E37C21"/>
    <w:rsid w:val="00E4005E"/>
    <w:rsid w:val="00E61612"/>
    <w:rsid w:val="00E6310E"/>
    <w:rsid w:val="00E63A48"/>
    <w:rsid w:val="00E810FB"/>
    <w:rsid w:val="00EB26E1"/>
    <w:rsid w:val="00EB6EE8"/>
    <w:rsid w:val="00EB79A6"/>
    <w:rsid w:val="00EE3779"/>
    <w:rsid w:val="00EE5018"/>
    <w:rsid w:val="00EE67E2"/>
    <w:rsid w:val="00F06AB7"/>
    <w:rsid w:val="00F16C5D"/>
    <w:rsid w:val="00F30CAA"/>
    <w:rsid w:val="00F52C13"/>
    <w:rsid w:val="00F563A2"/>
    <w:rsid w:val="00F67963"/>
    <w:rsid w:val="00F71362"/>
    <w:rsid w:val="00FA08DF"/>
    <w:rsid w:val="00FA13E5"/>
    <w:rsid w:val="00FA1CD1"/>
    <w:rsid w:val="00FC1B2E"/>
    <w:rsid w:val="00FC442E"/>
    <w:rsid w:val="00FC655E"/>
    <w:rsid w:val="00FD4E8D"/>
    <w:rsid w:val="00FD6E04"/>
    <w:rsid w:val="00FE5CB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26FCA"/>
  <w15:chartTrackingRefBased/>
  <w15:docId w15:val="{E96A8948-FF63-4769-8064-E45EA7D2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65C1"/>
    <w:pPr>
      <w:spacing w:after="0"/>
    </w:pPr>
  </w:style>
  <w:style w:type="paragraph" w:styleId="Heading1">
    <w:name w:val="heading 1"/>
    <w:basedOn w:val="Normal"/>
    <w:next w:val="Normal"/>
    <w:link w:val="Heading1Char"/>
    <w:uiPriority w:val="9"/>
    <w:qFormat/>
    <w:rsid w:val="006869E0"/>
    <w:pPr>
      <w:keepNext/>
      <w:keepLines/>
      <w:numPr>
        <w:numId w:val="2"/>
      </w:numPr>
      <w:spacing w:before="240" w:after="120"/>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8909AA"/>
    <w:pPr>
      <w:numPr>
        <w:ilvl w:val="1"/>
        <w:numId w:val="2"/>
      </w:numPr>
      <w:spacing w:before="200"/>
      <w:ind w:left="578" w:hanging="578"/>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EB26E1"/>
    <w:pPr>
      <w:keepNext/>
      <w:keepLines/>
      <w:numPr>
        <w:ilvl w:val="2"/>
        <w:numId w:val="2"/>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FE5CBD"/>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CBD"/>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CBD"/>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CBD"/>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CB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CB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65C1"/>
    <w:pPr>
      <w:tabs>
        <w:tab w:val="center" w:pos="4536"/>
        <w:tab w:val="right" w:pos="9072"/>
      </w:tabs>
      <w:spacing w:line="240" w:lineRule="auto"/>
    </w:pPr>
  </w:style>
  <w:style w:type="character" w:customStyle="1" w:styleId="HeaderChar">
    <w:name w:val="Header Char"/>
    <w:basedOn w:val="DefaultParagraphFont"/>
    <w:link w:val="Header"/>
    <w:uiPriority w:val="99"/>
    <w:rsid w:val="00B165C1"/>
  </w:style>
  <w:style w:type="paragraph" w:styleId="Footer">
    <w:name w:val="footer"/>
    <w:basedOn w:val="Normal"/>
    <w:link w:val="FooterChar"/>
    <w:unhideWhenUsed/>
    <w:rsid w:val="00B165C1"/>
    <w:pPr>
      <w:tabs>
        <w:tab w:val="center" w:pos="4536"/>
        <w:tab w:val="right" w:pos="9072"/>
      </w:tabs>
      <w:spacing w:line="240" w:lineRule="auto"/>
    </w:pPr>
  </w:style>
  <w:style w:type="character" w:customStyle="1" w:styleId="FooterChar">
    <w:name w:val="Footer Char"/>
    <w:basedOn w:val="DefaultParagraphFont"/>
    <w:link w:val="Footer"/>
    <w:uiPriority w:val="99"/>
    <w:rsid w:val="00B165C1"/>
  </w:style>
  <w:style w:type="paragraph" w:styleId="Title">
    <w:name w:val="Title"/>
    <w:basedOn w:val="Normal"/>
    <w:link w:val="TitleChar"/>
    <w:rsid w:val="00B165C1"/>
    <w:pPr>
      <w:suppressAutoHyphens/>
      <w:autoSpaceDN w:val="0"/>
      <w:spacing w:line="568" w:lineRule="atLeast"/>
      <w:textAlignment w:val="baseline"/>
    </w:pPr>
    <w:rPr>
      <w:rFonts w:ascii="Lucida Sans" w:eastAsia="Times New Roman" w:hAnsi="Lucida Sans" w:cs="Times New Roman"/>
      <w:color w:val="000000"/>
      <w:spacing w:val="5"/>
      <w:kern w:val="3"/>
      <w:sz w:val="48"/>
      <w:szCs w:val="52"/>
    </w:rPr>
  </w:style>
  <w:style w:type="character" w:customStyle="1" w:styleId="TitleChar">
    <w:name w:val="Title Char"/>
    <w:basedOn w:val="DefaultParagraphFont"/>
    <w:link w:val="Title"/>
    <w:rsid w:val="00B165C1"/>
    <w:rPr>
      <w:rFonts w:ascii="Lucida Sans" w:eastAsia="Times New Roman" w:hAnsi="Lucida Sans" w:cs="Times New Roman"/>
      <w:color w:val="000000"/>
      <w:spacing w:val="5"/>
      <w:kern w:val="3"/>
      <w:sz w:val="48"/>
      <w:szCs w:val="52"/>
    </w:rPr>
  </w:style>
  <w:style w:type="paragraph" w:styleId="Subtitle">
    <w:name w:val="Subtitle"/>
    <w:basedOn w:val="Normal"/>
    <w:link w:val="SubtitleChar"/>
    <w:rsid w:val="00B165C1"/>
    <w:pPr>
      <w:suppressAutoHyphens/>
      <w:autoSpaceDN w:val="0"/>
      <w:spacing w:before="260" w:line="320" w:lineRule="exact"/>
      <w:textAlignment w:val="baseline"/>
      <w:outlineLvl w:val="1"/>
    </w:pPr>
    <w:rPr>
      <w:rFonts w:ascii="Lucida Sans" w:eastAsia="Lucida Sans" w:hAnsi="Lucida Sans" w:cs="Arial"/>
      <w:kern w:val="3"/>
      <w:sz w:val="28"/>
      <w:szCs w:val="24"/>
    </w:rPr>
  </w:style>
  <w:style w:type="character" w:customStyle="1" w:styleId="SubtitleChar">
    <w:name w:val="Subtitle Char"/>
    <w:basedOn w:val="DefaultParagraphFont"/>
    <w:link w:val="Subtitle"/>
    <w:rsid w:val="00B165C1"/>
    <w:rPr>
      <w:rFonts w:ascii="Lucida Sans" w:eastAsia="Lucida Sans" w:hAnsi="Lucida Sans" w:cs="Arial"/>
      <w:kern w:val="3"/>
      <w:sz w:val="28"/>
      <w:szCs w:val="24"/>
    </w:rPr>
  </w:style>
  <w:style w:type="paragraph" w:customStyle="1" w:styleId="RefFusszeile">
    <w:name w:val="Ref_Fusszeile"/>
    <w:basedOn w:val="Footer"/>
    <w:rsid w:val="00B165C1"/>
    <w:pPr>
      <w:suppressAutoHyphens/>
      <w:autoSpaceDN w:val="0"/>
      <w:textAlignment w:val="baseline"/>
    </w:pPr>
    <w:rPr>
      <w:rFonts w:ascii="Lucida Sans" w:eastAsia="Lucida Sans" w:hAnsi="Lucida Sans" w:cs="Times New Roman"/>
      <w:color w:val="64849B"/>
      <w:kern w:val="3"/>
      <w:sz w:val="19"/>
      <w:szCs w:val="20"/>
    </w:rPr>
  </w:style>
  <w:style w:type="character" w:customStyle="1" w:styleId="Heading1Char">
    <w:name w:val="Heading 1 Char"/>
    <w:basedOn w:val="DefaultParagraphFont"/>
    <w:link w:val="Heading1"/>
    <w:uiPriority w:val="9"/>
    <w:rsid w:val="006869E0"/>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B165C1"/>
    <w:pPr>
      <w:outlineLvl w:val="9"/>
    </w:pPr>
    <w:rPr>
      <w:lang w:eastAsia="de-CH"/>
    </w:rPr>
  </w:style>
  <w:style w:type="character" w:customStyle="1" w:styleId="Heading2Char">
    <w:name w:val="Heading 2 Char"/>
    <w:basedOn w:val="DefaultParagraphFont"/>
    <w:link w:val="Heading2"/>
    <w:uiPriority w:val="9"/>
    <w:rsid w:val="008909AA"/>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sid w:val="00EB26E1"/>
    <w:rPr>
      <w:rFonts w:eastAsiaTheme="majorEastAsia" w:cstheme="majorBidi"/>
      <w:b/>
      <w:sz w:val="24"/>
      <w:szCs w:val="24"/>
    </w:rPr>
  </w:style>
  <w:style w:type="numbering" w:customStyle="1" w:styleId="WWNum35">
    <w:name w:val="WWNum35"/>
    <w:basedOn w:val="NoList"/>
    <w:rsid w:val="003508E1"/>
    <w:pPr>
      <w:numPr>
        <w:numId w:val="5"/>
      </w:numPr>
    </w:pPr>
  </w:style>
  <w:style w:type="paragraph" w:styleId="TOC1">
    <w:name w:val="toc 1"/>
    <w:basedOn w:val="Normal"/>
    <w:next w:val="Normal"/>
    <w:autoRedefine/>
    <w:uiPriority w:val="39"/>
    <w:unhideWhenUsed/>
    <w:rsid w:val="003508E1"/>
    <w:pPr>
      <w:spacing w:after="100"/>
    </w:pPr>
  </w:style>
  <w:style w:type="character" w:styleId="Hyperlink">
    <w:name w:val="Hyperlink"/>
    <w:basedOn w:val="DefaultParagraphFont"/>
    <w:uiPriority w:val="99"/>
    <w:unhideWhenUsed/>
    <w:rsid w:val="003508E1"/>
    <w:rPr>
      <w:color w:val="0563C1" w:themeColor="hyperlink"/>
      <w:u w:val="single"/>
    </w:rPr>
  </w:style>
  <w:style w:type="table" w:styleId="TableGrid">
    <w:name w:val="Table Grid"/>
    <w:basedOn w:val="TableNormal"/>
    <w:uiPriority w:val="39"/>
    <w:rsid w:val="0035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3508E1"/>
    <w:pPr>
      <w:suppressAutoHyphens/>
      <w:autoSpaceDN w:val="0"/>
      <w:spacing w:line="244" w:lineRule="atLeast"/>
      <w:textAlignment w:val="baseline"/>
    </w:pPr>
    <w:rPr>
      <w:rFonts w:ascii="Lucida Sans" w:eastAsia="Lucida Sans" w:hAnsi="Lucida Sans" w:cs="Times New Roman"/>
      <w:kern w:val="3"/>
      <w:sz w:val="19"/>
      <w:szCs w:val="20"/>
    </w:rPr>
  </w:style>
  <w:style w:type="table" w:styleId="GridTable4-Accent1">
    <w:name w:val="Grid Table 4 Accent 1"/>
    <w:basedOn w:val="TableNormal"/>
    <w:uiPriority w:val="49"/>
    <w:rsid w:val="003508E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FE5CB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CB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CB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CB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CB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CBD"/>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FE5C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5CBD"/>
    <w:rPr>
      <w:rFonts w:ascii="Segoe UI" w:hAnsi="Segoe UI" w:cs="Segoe UI"/>
      <w:sz w:val="18"/>
      <w:szCs w:val="18"/>
    </w:rPr>
  </w:style>
  <w:style w:type="paragraph" w:styleId="TOC2">
    <w:name w:val="toc 2"/>
    <w:basedOn w:val="Normal"/>
    <w:next w:val="Normal"/>
    <w:autoRedefine/>
    <w:uiPriority w:val="39"/>
    <w:unhideWhenUsed/>
    <w:rsid w:val="006869E0"/>
    <w:pPr>
      <w:spacing w:after="100"/>
      <w:ind w:left="220"/>
    </w:pPr>
  </w:style>
  <w:style w:type="character" w:styleId="SubtleReference">
    <w:name w:val="Subtle Reference"/>
    <w:basedOn w:val="DefaultParagraphFont"/>
    <w:uiPriority w:val="31"/>
    <w:qFormat/>
    <w:rsid w:val="00D11E7C"/>
    <w:rPr>
      <w:smallCaps/>
      <w:color w:val="5A5A5A" w:themeColor="text1" w:themeTint="A5"/>
    </w:rPr>
  </w:style>
  <w:style w:type="paragraph" w:customStyle="1" w:styleId="TOCReference">
    <w:name w:val="TOC Reference"/>
    <w:basedOn w:val="Normal"/>
    <w:link w:val="TOCReferenceChar"/>
    <w:qFormat/>
    <w:rsid w:val="00D11E7C"/>
  </w:style>
  <w:style w:type="paragraph" w:styleId="TableofFigures">
    <w:name w:val="table of figures"/>
    <w:basedOn w:val="Normal"/>
    <w:next w:val="Normal"/>
    <w:uiPriority w:val="99"/>
    <w:unhideWhenUsed/>
    <w:rsid w:val="00D11E7C"/>
  </w:style>
  <w:style w:type="character" w:customStyle="1" w:styleId="TOCReferenceChar">
    <w:name w:val="TOC Reference Char"/>
    <w:basedOn w:val="DefaultParagraphFont"/>
    <w:link w:val="TOCReference"/>
    <w:rsid w:val="00D11E7C"/>
  </w:style>
  <w:style w:type="paragraph" w:customStyle="1" w:styleId="Default">
    <w:name w:val="Default"/>
    <w:rsid w:val="003723C6"/>
    <w:pPr>
      <w:autoSpaceDE w:val="0"/>
      <w:autoSpaceDN w:val="0"/>
      <w:adjustRightInd w:val="0"/>
      <w:spacing w:after="0" w:line="240" w:lineRule="auto"/>
    </w:pPr>
    <w:rPr>
      <w:rFonts w:ascii="Lucida Sans" w:hAnsi="Lucida Sans" w:cs="Lucida Sans"/>
      <w:color w:val="000000"/>
      <w:sz w:val="24"/>
      <w:szCs w:val="24"/>
    </w:rPr>
  </w:style>
  <w:style w:type="paragraph" w:styleId="TOC3">
    <w:name w:val="toc 3"/>
    <w:basedOn w:val="Normal"/>
    <w:next w:val="Normal"/>
    <w:autoRedefine/>
    <w:uiPriority w:val="39"/>
    <w:unhideWhenUsed/>
    <w:rsid w:val="000F34B4"/>
    <w:pPr>
      <w:spacing w:after="100"/>
      <w:ind w:left="440"/>
    </w:pPr>
  </w:style>
  <w:style w:type="character" w:styleId="IntenseEmphasis">
    <w:name w:val="Intense Emphasis"/>
    <w:basedOn w:val="DefaultParagraphFont"/>
    <w:uiPriority w:val="21"/>
    <w:qFormat/>
    <w:rsid w:val="00491BF0"/>
    <w:rPr>
      <w:i/>
      <w:iCs/>
      <w:color w:val="4472C4" w:themeColor="accent1"/>
    </w:rPr>
  </w:style>
  <w:style w:type="character" w:styleId="CommentReference">
    <w:name w:val="annotation reference"/>
    <w:basedOn w:val="DefaultParagraphFont"/>
    <w:uiPriority w:val="99"/>
    <w:semiHidden/>
    <w:unhideWhenUsed/>
    <w:rsid w:val="009500D7"/>
    <w:rPr>
      <w:sz w:val="16"/>
      <w:szCs w:val="16"/>
    </w:rPr>
  </w:style>
  <w:style w:type="paragraph" w:styleId="CommentText">
    <w:name w:val="annotation text"/>
    <w:basedOn w:val="Normal"/>
    <w:link w:val="CommentTextChar"/>
    <w:uiPriority w:val="99"/>
    <w:semiHidden/>
    <w:unhideWhenUsed/>
    <w:rsid w:val="009500D7"/>
    <w:pPr>
      <w:spacing w:line="240" w:lineRule="auto"/>
    </w:pPr>
    <w:rPr>
      <w:sz w:val="20"/>
      <w:szCs w:val="20"/>
    </w:rPr>
  </w:style>
  <w:style w:type="character" w:customStyle="1" w:styleId="CommentTextChar">
    <w:name w:val="Comment Text Char"/>
    <w:basedOn w:val="DefaultParagraphFont"/>
    <w:link w:val="CommentText"/>
    <w:uiPriority w:val="99"/>
    <w:semiHidden/>
    <w:rsid w:val="009500D7"/>
    <w:rPr>
      <w:sz w:val="20"/>
      <w:szCs w:val="20"/>
    </w:rPr>
  </w:style>
  <w:style w:type="paragraph" w:styleId="CommentSubject">
    <w:name w:val="annotation subject"/>
    <w:basedOn w:val="CommentText"/>
    <w:next w:val="CommentText"/>
    <w:link w:val="CommentSubjectChar"/>
    <w:uiPriority w:val="99"/>
    <w:semiHidden/>
    <w:unhideWhenUsed/>
    <w:rsid w:val="009500D7"/>
    <w:rPr>
      <w:b/>
      <w:bCs/>
    </w:rPr>
  </w:style>
  <w:style w:type="character" w:customStyle="1" w:styleId="CommentSubjectChar">
    <w:name w:val="Comment Subject Char"/>
    <w:basedOn w:val="CommentTextChar"/>
    <w:link w:val="CommentSubject"/>
    <w:uiPriority w:val="99"/>
    <w:semiHidden/>
    <w:rsid w:val="009500D7"/>
    <w:rPr>
      <w:b/>
      <w:bCs/>
      <w:sz w:val="20"/>
      <w:szCs w:val="20"/>
    </w:rPr>
  </w:style>
  <w:style w:type="table" w:styleId="GridTable4-Accent5">
    <w:name w:val="Grid Table 4 Accent 5"/>
    <w:basedOn w:val="TableNormal"/>
    <w:uiPriority w:val="49"/>
    <w:rsid w:val="00E177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02154B-45C3-498E-BCB9-E3B95B98F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2512</Words>
  <Characters>15826</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Michaelis</dc:creator>
  <cp:keywords/>
  <dc:description/>
  <cp:lastModifiedBy>Dario Furigo</cp:lastModifiedBy>
  <cp:revision>149</cp:revision>
  <cp:lastPrinted>2018-11-30T12:05:00Z</cp:lastPrinted>
  <dcterms:created xsi:type="dcterms:W3CDTF">2018-09-28T13:03:00Z</dcterms:created>
  <dcterms:modified xsi:type="dcterms:W3CDTF">2018-11-30T12:05:00Z</dcterms:modified>
</cp:coreProperties>
</file>